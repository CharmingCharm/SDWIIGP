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B1C" w:rsidRDefault="003E2B1C">
      <w:pPr>
        <w:rPr>
          <w:sz w:val="40"/>
          <w:szCs w:val="40"/>
        </w:rPr>
      </w:pPr>
    </w:p>
    <w:p w:rsidR="003E2B1C" w:rsidRPr="008B0970" w:rsidRDefault="00091427" w:rsidP="008B0970">
      <w:pPr>
        <w:jc w:val="center"/>
        <w:rPr>
          <w:b/>
          <w:bCs/>
          <w:sz w:val="40"/>
          <w:szCs w:val="40"/>
        </w:rPr>
      </w:pPr>
      <w:r>
        <w:rPr>
          <w:b/>
          <w:bCs/>
          <w:sz w:val="40"/>
          <w:szCs w:val="40"/>
        </w:rPr>
        <w:t>Python Online Judge System</w:t>
      </w:r>
    </w:p>
    <w:p w:rsidR="003E2B1C" w:rsidRDefault="00091427">
      <w:pPr>
        <w:jc w:val="center"/>
        <w:rPr>
          <w:rFonts w:cs="Arial"/>
          <w:b/>
          <w:bCs/>
          <w:sz w:val="36"/>
          <w:szCs w:val="36"/>
        </w:rPr>
      </w:pPr>
      <w:r>
        <w:rPr>
          <w:rFonts w:cs="Arial"/>
          <w:b/>
          <w:bCs/>
          <w:sz w:val="36"/>
          <w:szCs w:val="36"/>
          <w:lang w:eastAsia="zh-CN"/>
        </w:rPr>
        <w:t>Software Requirement Specification (SRS)</w:t>
      </w:r>
    </w:p>
    <w:p w:rsidR="003E2B1C" w:rsidRDefault="003E2B1C" w:rsidP="008B0970">
      <w:pPr>
        <w:rPr>
          <w:b/>
          <w:bCs/>
          <w:sz w:val="32"/>
          <w:szCs w:val="32"/>
        </w:rPr>
      </w:pPr>
    </w:p>
    <w:p w:rsidR="003E2B1C" w:rsidRDefault="00091427">
      <w:pPr>
        <w:jc w:val="center"/>
        <w:rPr>
          <w:b/>
          <w:bCs/>
          <w:sz w:val="32"/>
          <w:szCs w:val="32"/>
        </w:rPr>
      </w:pPr>
      <w:r>
        <w:rPr>
          <w:b/>
          <w:bCs/>
          <w:sz w:val="32"/>
          <w:szCs w:val="32"/>
        </w:rPr>
        <w:t>2019-03-31</w:t>
      </w:r>
    </w:p>
    <w:p w:rsidR="003E2B1C" w:rsidRDefault="003E2B1C">
      <w:pPr>
        <w:jc w:val="center"/>
        <w:rPr>
          <w:b/>
          <w:bCs/>
          <w:sz w:val="32"/>
          <w:szCs w:val="32"/>
        </w:rPr>
      </w:pPr>
    </w:p>
    <w:p w:rsidR="003E2B1C" w:rsidRDefault="00091427">
      <w:pPr>
        <w:jc w:val="center"/>
        <w:rPr>
          <w:b/>
          <w:bCs/>
          <w:sz w:val="32"/>
          <w:szCs w:val="32"/>
        </w:rPr>
      </w:pPr>
      <w:r>
        <w:rPr>
          <w:b/>
          <w:bCs/>
          <w:sz w:val="32"/>
          <w:szCs w:val="32"/>
        </w:rPr>
        <w:t>Prepared by: Group 4 in 1001</w:t>
      </w:r>
    </w:p>
    <w:p w:rsidR="003E2B1C" w:rsidRDefault="003E2B1C">
      <w:pPr>
        <w:jc w:val="center"/>
        <w:rPr>
          <w:b/>
          <w:bCs/>
          <w:sz w:val="32"/>
          <w:szCs w:val="32"/>
        </w:rPr>
      </w:pPr>
    </w:p>
    <w:p w:rsidR="003E2B1C" w:rsidRDefault="00091427">
      <w:pPr>
        <w:jc w:val="center"/>
        <w:rPr>
          <w:b/>
          <w:bCs/>
          <w:sz w:val="32"/>
          <w:szCs w:val="32"/>
          <w:lang w:eastAsia="zh-CN"/>
        </w:rPr>
      </w:pPr>
      <w:r>
        <w:rPr>
          <w:rFonts w:hint="eastAsia"/>
          <w:b/>
          <w:bCs/>
          <w:sz w:val="32"/>
          <w:szCs w:val="32"/>
          <w:lang w:eastAsia="zh-CN"/>
        </w:rPr>
        <w:t>M</w:t>
      </w:r>
      <w:r>
        <w:rPr>
          <w:b/>
          <w:bCs/>
          <w:sz w:val="32"/>
          <w:szCs w:val="32"/>
          <w:lang w:eastAsia="zh-CN"/>
        </w:rPr>
        <w:t xml:space="preserve">ichael </w:t>
      </w:r>
      <w:proofErr w:type="spellStart"/>
      <w:r>
        <w:rPr>
          <w:b/>
          <w:bCs/>
          <w:sz w:val="32"/>
          <w:szCs w:val="32"/>
          <w:lang w:eastAsia="zh-CN"/>
        </w:rPr>
        <w:t>Yuepeng</w:t>
      </w:r>
      <w:proofErr w:type="spellEnd"/>
      <w:r>
        <w:rPr>
          <w:b/>
          <w:bCs/>
          <w:sz w:val="32"/>
          <w:szCs w:val="32"/>
          <w:lang w:eastAsia="zh-CN"/>
        </w:rPr>
        <w:t xml:space="preserve"> LONG, 1730026075</w:t>
      </w:r>
    </w:p>
    <w:p w:rsidR="003E2B1C" w:rsidRDefault="00091427">
      <w:pPr>
        <w:jc w:val="center"/>
        <w:rPr>
          <w:b/>
          <w:bCs/>
          <w:sz w:val="32"/>
          <w:szCs w:val="32"/>
          <w:lang w:eastAsia="zh-CN"/>
        </w:rPr>
      </w:pPr>
      <w:r>
        <w:rPr>
          <w:rFonts w:hint="eastAsia"/>
          <w:b/>
          <w:bCs/>
          <w:sz w:val="32"/>
          <w:szCs w:val="32"/>
          <w:lang w:eastAsia="zh-CN"/>
        </w:rPr>
        <w:t>V</w:t>
      </w:r>
      <w:r>
        <w:rPr>
          <w:b/>
          <w:bCs/>
          <w:sz w:val="32"/>
          <w:szCs w:val="32"/>
          <w:lang w:eastAsia="zh-CN"/>
        </w:rPr>
        <w:t xml:space="preserve">irgil </w:t>
      </w:r>
      <w:proofErr w:type="spellStart"/>
      <w:r>
        <w:rPr>
          <w:b/>
          <w:bCs/>
          <w:sz w:val="32"/>
          <w:szCs w:val="32"/>
          <w:lang w:eastAsia="zh-CN"/>
        </w:rPr>
        <w:t>Wenbo</w:t>
      </w:r>
      <w:proofErr w:type="spellEnd"/>
      <w:r>
        <w:rPr>
          <w:b/>
          <w:bCs/>
          <w:sz w:val="32"/>
          <w:szCs w:val="32"/>
          <w:lang w:eastAsia="zh-CN"/>
        </w:rPr>
        <w:t xml:space="preserve"> ZHAO, 1730026155</w:t>
      </w:r>
    </w:p>
    <w:p w:rsidR="003E2B1C" w:rsidRDefault="00091427">
      <w:pPr>
        <w:jc w:val="center"/>
        <w:rPr>
          <w:b/>
          <w:bCs/>
          <w:sz w:val="32"/>
          <w:szCs w:val="32"/>
          <w:lang w:eastAsia="zh-CN"/>
        </w:rPr>
      </w:pPr>
      <w:proofErr w:type="spellStart"/>
      <w:r>
        <w:rPr>
          <w:rFonts w:hint="eastAsia"/>
          <w:b/>
          <w:bCs/>
          <w:sz w:val="32"/>
          <w:szCs w:val="32"/>
          <w:lang w:eastAsia="zh-CN"/>
        </w:rPr>
        <w:t>J</w:t>
      </w:r>
      <w:r>
        <w:rPr>
          <w:b/>
          <w:bCs/>
          <w:sz w:val="32"/>
          <w:szCs w:val="32"/>
          <w:lang w:eastAsia="zh-CN"/>
        </w:rPr>
        <w:t>essice</w:t>
      </w:r>
      <w:proofErr w:type="spellEnd"/>
      <w:r>
        <w:rPr>
          <w:b/>
          <w:bCs/>
          <w:sz w:val="32"/>
          <w:szCs w:val="32"/>
          <w:lang w:eastAsia="zh-CN"/>
        </w:rPr>
        <w:t xml:space="preserve"> </w:t>
      </w:r>
      <w:proofErr w:type="spellStart"/>
      <w:r>
        <w:rPr>
          <w:b/>
          <w:bCs/>
          <w:sz w:val="32"/>
          <w:szCs w:val="32"/>
          <w:lang w:eastAsia="zh-CN"/>
        </w:rPr>
        <w:t>Jianxin</w:t>
      </w:r>
      <w:proofErr w:type="spellEnd"/>
      <w:r>
        <w:rPr>
          <w:b/>
          <w:bCs/>
          <w:sz w:val="32"/>
          <w:szCs w:val="32"/>
          <w:lang w:eastAsia="zh-CN"/>
        </w:rPr>
        <w:t xml:space="preserve"> LIU, 1730026069</w:t>
      </w:r>
    </w:p>
    <w:p w:rsidR="003E2B1C" w:rsidRDefault="00091427">
      <w:pPr>
        <w:jc w:val="center"/>
        <w:rPr>
          <w:b/>
          <w:bCs/>
          <w:sz w:val="32"/>
          <w:szCs w:val="32"/>
          <w:lang w:eastAsia="zh-CN"/>
        </w:rPr>
      </w:pPr>
      <w:r>
        <w:rPr>
          <w:rFonts w:hint="eastAsia"/>
          <w:b/>
          <w:bCs/>
          <w:sz w:val="32"/>
          <w:szCs w:val="32"/>
          <w:lang w:eastAsia="zh-CN"/>
        </w:rPr>
        <w:t>C</w:t>
      </w:r>
      <w:r>
        <w:rPr>
          <w:b/>
          <w:bCs/>
          <w:sz w:val="32"/>
          <w:szCs w:val="32"/>
          <w:lang w:eastAsia="zh-CN"/>
        </w:rPr>
        <w:t>harm Qiaomu</w:t>
      </w:r>
      <w:r>
        <w:rPr>
          <w:rFonts w:hint="eastAsia"/>
          <w:b/>
          <w:bCs/>
          <w:sz w:val="32"/>
          <w:szCs w:val="32"/>
          <w:lang w:eastAsia="zh-CN"/>
        </w:rPr>
        <w:t xml:space="preserve"> </w:t>
      </w:r>
      <w:r>
        <w:rPr>
          <w:b/>
          <w:bCs/>
          <w:sz w:val="32"/>
          <w:szCs w:val="32"/>
          <w:lang w:eastAsia="zh-CN"/>
        </w:rPr>
        <w:t>ZHANG, 1730026149</w:t>
      </w:r>
    </w:p>
    <w:p w:rsidR="003E2B1C" w:rsidRDefault="003E2B1C">
      <w:pPr>
        <w:jc w:val="center"/>
        <w:rPr>
          <w:b/>
          <w:bCs/>
          <w:sz w:val="32"/>
          <w:szCs w:val="32"/>
        </w:rPr>
      </w:pPr>
    </w:p>
    <w:p w:rsidR="003E2B1C" w:rsidRDefault="003E2B1C">
      <w:pPr>
        <w:jc w:val="center"/>
        <w:rPr>
          <w:b/>
          <w:bCs/>
          <w:sz w:val="32"/>
          <w:szCs w:val="32"/>
        </w:rPr>
      </w:pPr>
    </w:p>
    <w:p w:rsidR="003E2B1C" w:rsidRDefault="003E2B1C">
      <w:pPr>
        <w:jc w:val="center"/>
        <w:rPr>
          <w:b/>
          <w:bCs/>
          <w:sz w:val="32"/>
          <w:szCs w:val="32"/>
        </w:rPr>
      </w:pPr>
    </w:p>
    <w:p w:rsidR="003E2B1C" w:rsidRDefault="003E2B1C" w:rsidP="008B0970">
      <w:pPr>
        <w:rPr>
          <w:b/>
          <w:bCs/>
          <w:sz w:val="32"/>
          <w:szCs w:val="32"/>
        </w:rPr>
      </w:pPr>
      <w:bookmarkStart w:id="0" w:name="_GoBack"/>
      <w:bookmarkEnd w:id="0"/>
    </w:p>
    <w:p w:rsidR="003E2B1C" w:rsidRDefault="00091427">
      <w:pPr>
        <w:jc w:val="center"/>
        <w:rPr>
          <w:b/>
          <w:bCs/>
          <w:sz w:val="32"/>
          <w:szCs w:val="32"/>
        </w:rPr>
      </w:pPr>
      <w:r>
        <w:rPr>
          <w:b/>
          <w:bCs/>
          <w:sz w:val="32"/>
          <w:szCs w:val="32"/>
        </w:rPr>
        <w:t>Computer Science and Technology Program</w:t>
      </w:r>
    </w:p>
    <w:p w:rsidR="003E2B1C" w:rsidRDefault="003E2B1C">
      <w:pPr>
        <w:jc w:val="center"/>
        <w:rPr>
          <w:b/>
          <w:bCs/>
          <w:sz w:val="32"/>
          <w:szCs w:val="32"/>
        </w:rPr>
      </w:pPr>
    </w:p>
    <w:p w:rsidR="003E2B1C" w:rsidRDefault="00091427">
      <w:pPr>
        <w:jc w:val="center"/>
        <w:rPr>
          <w:b/>
          <w:bCs/>
          <w:sz w:val="32"/>
          <w:szCs w:val="32"/>
        </w:rPr>
      </w:pPr>
      <w:r>
        <w:rPr>
          <w:b/>
          <w:bCs/>
          <w:sz w:val="32"/>
          <w:szCs w:val="32"/>
        </w:rPr>
        <w:t>United International College</w:t>
      </w:r>
    </w:p>
    <w:p w:rsidR="003E2B1C" w:rsidRDefault="00091427">
      <w:pPr>
        <w:pStyle w:val="StyleHeading1Before0pt"/>
      </w:pPr>
      <w:bookmarkStart w:id="1" w:name="_Toc219117894"/>
      <w:bookmarkStart w:id="2" w:name="_Toc4958983"/>
      <w:bookmarkStart w:id="3" w:name="_Toc219115350"/>
      <w:r>
        <w:lastRenderedPageBreak/>
        <w:t>Table of Contents</w:t>
      </w:r>
      <w:bookmarkEnd w:id="1"/>
      <w:bookmarkEnd w:id="2"/>
      <w:bookmarkEnd w:id="3"/>
    </w:p>
    <w:bookmarkStart w:id="4" w:name="_Toc25950_WPSOffice_Type2" w:displacedByCustomXml="next"/>
    <w:sdt>
      <w:sdtPr>
        <w:rPr>
          <w:rFonts w:ascii="宋体" w:hAnsi="宋体"/>
          <w:b/>
          <w:bCs/>
          <w:sz w:val="21"/>
        </w:rPr>
        <w:id w:val="-1393428027"/>
        <w15:color w:val="DBDBDB"/>
        <w:docPartObj>
          <w:docPartGallery w:val="Table of Contents"/>
          <w:docPartUnique/>
        </w:docPartObj>
      </w:sdtPr>
      <w:sdtEndPr>
        <w:rPr>
          <w:sz w:val="20"/>
          <w:szCs w:val="20"/>
        </w:rPr>
      </w:sdtEndPr>
      <w:sdtContent>
        <w:p w:rsidR="003E2B1C" w:rsidRDefault="003E2B1C">
          <w:pPr>
            <w:spacing w:after="0" w:line="240" w:lineRule="auto"/>
            <w:rPr>
              <w:b/>
              <w:bCs/>
              <w:lang w:eastAsia="zh-CN"/>
            </w:rPr>
          </w:pPr>
        </w:p>
        <w:p w:rsidR="003E2B1C" w:rsidRDefault="00091427">
          <w:pPr>
            <w:pStyle w:val="WPSOffice1"/>
            <w:tabs>
              <w:tab w:val="right" w:leader="dot" w:pos="9602"/>
            </w:tabs>
          </w:pPr>
          <w:hyperlink w:anchor="_Toc13520_WPSOffice_Level1" w:history="1">
            <w:sdt>
              <w:sdtPr>
                <w:rPr>
                  <w:rFonts w:ascii="Arial" w:hAnsi="Arial"/>
                  <w:b/>
                  <w:bCs/>
                  <w:szCs w:val="24"/>
                  <w:lang w:eastAsia="en-US"/>
                </w:rPr>
                <w:id w:val="147455890"/>
                <w:placeholder>
                  <w:docPart w:val="{7998a3a0-f10b-49a2-ac66-6ab190f49731}"/>
                </w:placeholder>
                <w15:color w:val="509DF3"/>
              </w:sdtPr>
              <w:sdtEndPr/>
              <w:sdtContent>
                <w:r>
                  <w:rPr>
                    <w:rFonts w:ascii="Arial" w:hAnsi="Arial"/>
                    <w:b/>
                    <w:bCs/>
                  </w:rPr>
                  <w:t xml:space="preserve">2. </w:t>
                </w:r>
                <w:r>
                  <w:rPr>
                    <w:rFonts w:ascii="Arial" w:hAnsi="Arial"/>
                    <w:b/>
                    <w:bCs/>
                  </w:rPr>
                  <w:t>Introduction</w:t>
                </w:r>
              </w:sdtContent>
            </w:sdt>
            <w:r>
              <w:rPr>
                <w:b/>
                <w:bCs/>
              </w:rPr>
              <w:tab/>
            </w:r>
            <w:bookmarkStart w:id="5" w:name="_Toc13520_WPSOffice_Level1Page"/>
            <w:r>
              <w:rPr>
                <w:b/>
                <w:bCs/>
              </w:rPr>
              <w:t>3</w:t>
            </w:r>
            <w:bookmarkEnd w:id="5"/>
          </w:hyperlink>
        </w:p>
        <w:p w:rsidR="003E2B1C" w:rsidRDefault="00091427">
          <w:pPr>
            <w:pStyle w:val="WPSOffice2"/>
            <w:tabs>
              <w:tab w:val="right" w:leader="dot" w:pos="9602"/>
            </w:tabs>
            <w:ind w:left="400"/>
          </w:pPr>
          <w:hyperlink w:anchor="_Toc25950_WPSOffice_Level2" w:history="1">
            <w:sdt>
              <w:sdtPr>
                <w:rPr>
                  <w:rFonts w:ascii="Arial" w:hAnsi="Arial"/>
                  <w:szCs w:val="24"/>
                  <w:lang w:eastAsia="en-US"/>
                </w:rPr>
                <w:id w:val="1186247462"/>
                <w:placeholder>
                  <w:docPart w:val="{63e73c4a-fa8e-4651-825c-b6ebb893db18}"/>
                </w:placeholder>
                <w15:color w:val="509DF3"/>
              </w:sdtPr>
              <w:sdtEndPr/>
              <w:sdtContent>
                <w:r>
                  <w:t xml:space="preserve">2.1. </w:t>
                </w:r>
                <w:r>
                  <w:rPr>
                    <w:rFonts w:ascii="Arial" w:hAnsi="Arial"/>
                  </w:rPr>
                  <w:t>Purpose</w:t>
                </w:r>
              </w:sdtContent>
            </w:sdt>
            <w:r>
              <w:tab/>
            </w:r>
            <w:bookmarkStart w:id="6" w:name="_Toc25950_WPSOffice_Level2Page"/>
            <w:r>
              <w:t>3</w:t>
            </w:r>
            <w:bookmarkEnd w:id="6"/>
          </w:hyperlink>
        </w:p>
        <w:p w:rsidR="003E2B1C" w:rsidRDefault="00091427">
          <w:pPr>
            <w:pStyle w:val="WPSOffice2"/>
            <w:tabs>
              <w:tab w:val="right" w:leader="dot" w:pos="9602"/>
            </w:tabs>
            <w:ind w:left="400"/>
          </w:pPr>
          <w:hyperlink w:anchor="_Toc23044_WPSOffice_Level2" w:history="1">
            <w:sdt>
              <w:sdtPr>
                <w:rPr>
                  <w:rFonts w:ascii="Arial" w:hAnsi="Arial"/>
                  <w:szCs w:val="24"/>
                  <w:lang w:eastAsia="en-US"/>
                </w:rPr>
                <w:id w:val="506486285"/>
                <w:placeholder>
                  <w:docPart w:val="{8c1134d2-820c-43f6-8c9f-5a4b196c03dc}"/>
                </w:placeholder>
                <w15:color w:val="509DF3"/>
              </w:sdtPr>
              <w:sdtEndPr/>
              <w:sdtContent>
                <w:r>
                  <w:t xml:space="preserve">2.2. </w:t>
                </w:r>
                <w:r>
                  <w:rPr>
                    <w:rFonts w:ascii="Arial" w:hAnsi="Arial"/>
                  </w:rPr>
                  <w:t>Document Conventions</w:t>
                </w:r>
              </w:sdtContent>
            </w:sdt>
            <w:r>
              <w:tab/>
            </w:r>
            <w:bookmarkStart w:id="7" w:name="_Toc23044_WPSOffice_Level2Page"/>
            <w:r>
              <w:t>3</w:t>
            </w:r>
            <w:bookmarkEnd w:id="7"/>
          </w:hyperlink>
        </w:p>
        <w:p w:rsidR="003E2B1C" w:rsidRDefault="00091427">
          <w:pPr>
            <w:pStyle w:val="WPSOffice2"/>
            <w:tabs>
              <w:tab w:val="right" w:leader="dot" w:pos="9602"/>
            </w:tabs>
            <w:ind w:left="400"/>
          </w:pPr>
          <w:hyperlink w:anchor="_Toc7123_WPSOffice_Level2" w:history="1">
            <w:sdt>
              <w:sdtPr>
                <w:rPr>
                  <w:rFonts w:ascii="Arial" w:hAnsi="Arial"/>
                  <w:szCs w:val="24"/>
                  <w:lang w:eastAsia="en-US"/>
                </w:rPr>
                <w:id w:val="1667059092"/>
                <w:placeholder>
                  <w:docPart w:val="{42b45c89-29d6-43c8-a44a-d5cebccc7975}"/>
                </w:placeholder>
                <w15:color w:val="509DF3"/>
              </w:sdtPr>
              <w:sdtEndPr/>
              <w:sdtContent>
                <w:r>
                  <w:t xml:space="preserve">2.3. </w:t>
                </w:r>
                <w:r>
                  <w:rPr>
                    <w:rFonts w:ascii="Arial" w:hAnsi="Arial" w:hint="eastAsia"/>
                  </w:rPr>
                  <w:t>Project</w:t>
                </w:r>
                <w:r>
                  <w:rPr>
                    <w:rFonts w:ascii="Arial" w:hAnsi="Arial"/>
                  </w:rPr>
                  <w:t xml:space="preserve"> Scope</w:t>
                </w:r>
              </w:sdtContent>
            </w:sdt>
            <w:r>
              <w:tab/>
            </w:r>
            <w:bookmarkStart w:id="8" w:name="_Toc7123_WPSOffice_Level2Page"/>
            <w:r>
              <w:t>3</w:t>
            </w:r>
            <w:bookmarkEnd w:id="8"/>
          </w:hyperlink>
        </w:p>
        <w:p w:rsidR="003E2B1C" w:rsidRDefault="00091427">
          <w:pPr>
            <w:pStyle w:val="WPSOffice1"/>
            <w:tabs>
              <w:tab w:val="right" w:leader="dot" w:pos="9602"/>
            </w:tabs>
          </w:pPr>
          <w:hyperlink w:anchor="_Toc25950_WPSOffice_Level1" w:history="1">
            <w:sdt>
              <w:sdtPr>
                <w:rPr>
                  <w:rFonts w:ascii="Arial" w:hAnsi="Arial"/>
                  <w:b/>
                  <w:bCs/>
                  <w:szCs w:val="24"/>
                  <w:lang w:eastAsia="en-US"/>
                </w:rPr>
                <w:id w:val="2041779953"/>
                <w:placeholder>
                  <w:docPart w:val="{68fe612f-86cb-48fa-a7c9-3b183d88e6cf}"/>
                </w:placeholder>
                <w15:color w:val="509DF3"/>
              </w:sdtPr>
              <w:sdtEndPr/>
              <w:sdtContent>
                <w:r>
                  <w:rPr>
                    <w:rFonts w:ascii="Arial" w:hAnsi="Arial"/>
                    <w:b/>
                    <w:bCs/>
                  </w:rPr>
                  <w:t xml:space="preserve">3. </w:t>
                </w:r>
                <w:r>
                  <w:rPr>
                    <w:rFonts w:ascii="Arial" w:hAnsi="Arial"/>
                    <w:b/>
                    <w:bCs/>
                  </w:rPr>
                  <w:t>System Features</w:t>
                </w:r>
              </w:sdtContent>
            </w:sdt>
            <w:r>
              <w:rPr>
                <w:b/>
                <w:bCs/>
              </w:rPr>
              <w:tab/>
            </w:r>
            <w:bookmarkStart w:id="9" w:name="_Toc25950_WPSOffice_Level1Page"/>
            <w:r>
              <w:rPr>
                <w:b/>
                <w:bCs/>
              </w:rPr>
              <w:t>4</w:t>
            </w:r>
            <w:bookmarkEnd w:id="9"/>
          </w:hyperlink>
        </w:p>
        <w:p w:rsidR="003E2B1C" w:rsidRDefault="00091427">
          <w:pPr>
            <w:pStyle w:val="WPSOffice2"/>
            <w:tabs>
              <w:tab w:val="right" w:leader="dot" w:pos="9602"/>
            </w:tabs>
            <w:ind w:left="400"/>
          </w:pPr>
          <w:hyperlink w:anchor="_Toc31886_WPSOffice_Level2" w:history="1">
            <w:sdt>
              <w:sdtPr>
                <w:rPr>
                  <w:rFonts w:ascii="Arial" w:hAnsi="Arial"/>
                  <w:szCs w:val="24"/>
                  <w:lang w:eastAsia="en-US"/>
                </w:rPr>
                <w:id w:val="2037848508"/>
                <w:placeholder>
                  <w:docPart w:val="{8d12a38e-b539-4e7e-a936-98d029671e83}"/>
                </w:placeholder>
                <w15:color w:val="509DF3"/>
              </w:sdtPr>
              <w:sdtEndPr/>
              <w:sdtContent>
                <w:r>
                  <w:t xml:space="preserve">3.1. </w:t>
                </w:r>
                <w:r>
                  <w:rPr>
                    <w:rFonts w:ascii="Arial" w:hAnsi="Arial" w:hint="eastAsia"/>
                  </w:rPr>
                  <w:t>Ann</w:t>
                </w:r>
                <w:r>
                  <w:rPr>
                    <w:rFonts w:ascii="Arial" w:hAnsi="Arial" w:hint="eastAsia"/>
                  </w:rPr>
                  <w:t>ouncement</w:t>
                </w:r>
              </w:sdtContent>
            </w:sdt>
            <w:r>
              <w:tab/>
            </w:r>
            <w:bookmarkStart w:id="10" w:name="_Toc31886_WPSOffice_Level2Page"/>
            <w:r>
              <w:t>4</w:t>
            </w:r>
            <w:bookmarkEnd w:id="10"/>
          </w:hyperlink>
        </w:p>
        <w:p w:rsidR="003E2B1C" w:rsidRDefault="00091427">
          <w:pPr>
            <w:pStyle w:val="WPSOffice2"/>
            <w:tabs>
              <w:tab w:val="right" w:leader="dot" w:pos="9602"/>
            </w:tabs>
            <w:ind w:left="400"/>
          </w:pPr>
          <w:hyperlink w:anchor="_Toc6038_WPSOffice_Level2" w:history="1">
            <w:sdt>
              <w:sdtPr>
                <w:rPr>
                  <w:rFonts w:ascii="Arial" w:hAnsi="Arial"/>
                  <w:szCs w:val="24"/>
                  <w:lang w:eastAsia="en-US"/>
                </w:rPr>
                <w:id w:val="-1816484586"/>
                <w:placeholder>
                  <w:docPart w:val="{82c8b935-381d-4828-9f4c-c4b8170c27d5}"/>
                </w:placeholder>
                <w15:color w:val="509DF3"/>
              </w:sdtPr>
              <w:sdtEndPr/>
              <w:sdtContent>
                <w:r>
                  <w:t xml:space="preserve">3.2. </w:t>
                </w:r>
                <w:r>
                  <w:rPr>
                    <w:rFonts w:ascii="Arial" w:hAnsi="Arial"/>
                  </w:rPr>
                  <w:t>Problem Set</w:t>
                </w:r>
              </w:sdtContent>
            </w:sdt>
            <w:r>
              <w:tab/>
            </w:r>
            <w:bookmarkStart w:id="11" w:name="_Toc6038_WPSOffice_Level2Page"/>
            <w:r>
              <w:t>4</w:t>
            </w:r>
            <w:bookmarkEnd w:id="11"/>
          </w:hyperlink>
        </w:p>
        <w:p w:rsidR="003E2B1C" w:rsidRDefault="00091427">
          <w:pPr>
            <w:pStyle w:val="WPSOffice2"/>
            <w:tabs>
              <w:tab w:val="right" w:leader="dot" w:pos="9602"/>
            </w:tabs>
            <w:ind w:left="400"/>
          </w:pPr>
          <w:hyperlink w:anchor="_Toc16328_WPSOffice_Level2" w:history="1">
            <w:sdt>
              <w:sdtPr>
                <w:rPr>
                  <w:rFonts w:ascii="Arial" w:hAnsi="Arial"/>
                  <w:szCs w:val="24"/>
                  <w:lang w:eastAsia="en-US"/>
                </w:rPr>
                <w:id w:val="-1727292394"/>
                <w:placeholder>
                  <w:docPart w:val="{98adc089-374b-4d96-bf1b-4a3f3195213b}"/>
                </w:placeholder>
                <w15:color w:val="509DF3"/>
              </w:sdtPr>
              <w:sdtEndPr/>
              <w:sdtContent>
                <w:r>
                  <w:t xml:space="preserve">3.3. </w:t>
                </w:r>
                <w:r>
                  <w:rPr>
                    <w:rFonts w:ascii="Arial" w:hAnsi="Arial" w:hint="eastAsia"/>
                  </w:rPr>
                  <w:t>User</w:t>
                </w:r>
                <w:r>
                  <w:rPr>
                    <w:rFonts w:ascii="Arial" w:hAnsi="Arial"/>
                  </w:rPr>
                  <w:t xml:space="preserve"> Group</w:t>
                </w:r>
              </w:sdtContent>
            </w:sdt>
            <w:r>
              <w:tab/>
            </w:r>
            <w:bookmarkStart w:id="12" w:name="_Toc16328_WPSOffice_Level2Page"/>
            <w:r>
              <w:t>4</w:t>
            </w:r>
            <w:bookmarkEnd w:id="12"/>
          </w:hyperlink>
        </w:p>
        <w:p w:rsidR="003E2B1C" w:rsidRDefault="00091427">
          <w:pPr>
            <w:pStyle w:val="WPSOffice2"/>
            <w:tabs>
              <w:tab w:val="right" w:leader="dot" w:pos="9602"/>
            </w:tabs>
            <w:ind w:left="400"/>
          </w:pPr>
          <w:hyperlink w:anchor="_Toc2181_WPSOffice_Level2" w:history="1">
            <w:sdt>
              <w:sdtPr>
                <w:rPr>
                  <w:rFonts w:ascii="Arial" w:hAnsi="Arial"/>
                  <w:szCs w:val="24"/>
                  <w:lang w:eastAsia="en-US"/>
                </w:rPr>
                <w:id w:val="1575929380"/>
                <w:placeholder>
                  <w:docPart w:val="{71d056f8-0104-49d3-8762-48f0b281fbf4}"/>
                </w:placeholder>
                <w15:color w:val="509DF3"/>
              </w:sdtPr>
              <w:sdtEndPr/>
              <w:sdtContent>
                <w:r>
                  <w:t xml:space="preserve">3.4. </w:t>
                </w:r>
                <w:r>
                  <w:rPr>
                    <w:rFonts w:ascii="Arial" w:hAnsi="Arial" w:hint="eastAsia"/>
                  </w:rPr>
                  <w:t>Task</w:t>
                </w:r>
              </w:sdtContent>
            </w:sdt>
            <w:r>
              <w:tab/>
            </w:r>
            <w:bookmarkStart w:id="13" w:name="_Toc2181_WPSOffice_Level2Page"/>
            <w:r>
              <w:t>5</w:t>
            </w:r>
            <w:bookmarkEnd w:id="13"/>
          </w:hyperlink>
        </w:p>
        <w:p w:rsidR="003E2B1C" w:rsidRDefault="00091427">
          <w:pPr>
            <w:pStyle w:val="WPSOffice2"/>
            <w:tabs>
              <w:tab w:val="right" w:leader="dot" w:pos="9602"/>
            </w:tabs>
            <w:ind w:left="400"/>
          </w:pPr>
          <w:hyperlink w:anchor="_Toc8900_WPSOffice_Level2" w:history="1">
            <w:sdt>
              <w:sdtPr>
                <w:rPr>
                  <w:rFonts w:ascii="Arial" w:hAnsi="Arial"/>
                  <w:szCs w:val="24"/>
                  <w:lang w:eastAsia="en-US"/>
                </w:rPr>
                <w:id w:val="-1413463375"/>
                <w:placeholder>
                  <w:docPart w:val="{a0eb1fd7-0a14-4abc-acc2-567209245baf}"/>
                </w:placeholder>
                <w15:color w:val="509DF3"/>
              </w:sdtPr>
              <w:sdtEndPr/>
              <w:sdtContent>
                <w:r>
                  <w:t xml:space="preserve">3.5. </w:t>
                </w:r>
                <w:r>
                  <w:rPr>
                    <w:rFonts w:ascii="Arial" w:hAnsi="Arial" w:hint="eastAsia"/>
                  </w:rPr>
                  <w:t>Online</w:t>
                </w:r>
                <w:r>
                  <w:rPr>
                    <w:rFonts w:ascii="Arial" w:hAnsi="Arial"/>
                  </w:rPr>
                  <w:t xml:space="preserve"> Test</w:t>
                </w:r>
              </w:sdtContent>
            </w:sdt>
            <w:r>
              <w:tab/>
            </w:r>
            <w:bookmarkStart w:id="14" w:name="_Toc8900_WPSOffice_Level2Page"/>
            <w:r>
              <w:t>5</w:t>
            </w:r>
            <w:bookmarkEnd w:id="14"/>
          </w:hyperlink>
        </w:p>
        <w:p w:rsidR="003E2B1C" w:rsidRDefault="00091427">
          <w:pPr>
            <w:pStyle w:val="WPSOffice2"/>
            <w:tabs>
              <w:tab w:val="right" w:leader="dot" w:pos="9602"/>
            </w:tabs>
            <w:ind w:left="400"/>
          </w:pPr>
          <w:hyperlink w:anchor="_Toc3413_WPSOffice_Level2" w:history="1">
            <w:sdt>
              <w:sdtPr>
                <w:rPr>
                  <w:rFonts w:ascii="Arial" w:hAnsi="Arial"/>
                  <w:szCs w:val="24"/>
                  <w:lang w:eastAsia="en-US"/>
                </w:rPr>
                <w:id w:val="-993637416"/>
                <w:placeholder>
                  <w:docPart w:val="{c5422ec6-e47e-4ae8-b525-210d0ceefc4c}"/>
                </w:placeholder>
                <w15:color w:val="509DF3"/>
              </w:sdtPr>
              <w:sdtEndPr/>
              <w:sdtContent>
                <w:r>
                  <w:t xml:space="preserve">3.6. </w:t>
                </w:r>
                <w:r>
                  <w:rPr>
                    <w:rFonts w:ascii="Arial" w:hAnsi="Arial" w:hint="eastAsia"/>
                  </w:rPr>
                  <w:t>Status</w:t>
                </w:r>
              </w:sdtContent>
            </w:sdt>
            <w:r>
              <w:tab/>
            </w:r>
            <w:bookmarkStart w:id="15" w:name="_Toc3413_WPSOffice_Level2Page"/>
            <w:r>
              <w:t>5</w:t>
            </w:r>
            <w:bookmarkEnd w:id="15"/>
          </w:hyperlink>
        </w:p>
        <w:p w:rsidR="003E2B1C" w:rsidRDefault="00091427">
          <w:pPr>
            <w:pStyle w:val="WPSOffice1"/>
            <w:tabs>
              <w:tab w:val="right" w:leader="dot" w:pos="9602"/>
            </w:tabs>
          </w:pPr>
          <w:hyperlink w:anchor="_Toc23044_WPSOffice_Level1" w:history="1">
            <w:sdt>
              <w:sdtPr>
                <w:rPr>
                  <w:rFonts w:ascii="Arial" w:hAnsi="Arial"/>
                  <w:b/>
                  <w:bCs/>
                  <w:szCs w:val="24"/>
                  <w:lang w:eastAsia="en-US"/>
                </w:rPr>
                <w:id w:val="-508678708"/>
                <w:placeholder>
                  <w:docPart w:val="{9e6bc6ff-1c71-4be9-9ff4-94e026aeaf30}"/>
                </w:placeholder>
                <w15:color w:val="509DF3"/>
              </w:sdtPr>
              <w:sdtEndPr/>
              <w:sdtContent>
                <w:r>
                  <w:rPr>
                    <w:rFonts w:ascii="Arial" w:hAnsi="Arial"/>
                    <w:b/>
                    <w:bCs/>
                  </w:rPr>
                  <w:t xml:space="preserve">4. </w:t>
                </w:r>
                <w:r>
                  <w:rPr>
                    <w:rFonts w:ascii="Arial" w:hAnsi="Arial"/>
                    <w:b/>
                    <w:bCs/>
                  </w:rPr>
                  <w:t>External Interface Requirements</w:t>
                </w:r>
              </w:sdtContent>
            </w:sdt>
            <w:r>
              <w:rPr>
                <w:b/>
                <w:bCs/>
              </w:rPr>
              <w:tab/>
            </w:r>
            <w:bookmarkStart w:id="16" w:name="_Toc23044_WPSOffice_Level1Page"/>
            <w:r>
              <w:rPr>
                <w:b/>
                <w:bCs/>
              </w:rPr>
              <w:t>6</w:t>
            </w:r>
            <w:bookmarkEnd w:id="16"/>
          </w:hyperlink>
        </w:p>
        <w:p w:rsidR="003E2B1C" w:rsidRDefault="00091427">
          <w:pPr>
            <w:pStyle w:val="WPSOffice2"/>
            <w:tabs>
              <w:tab w:val="right" w:leader="dot" w:pos="9602"/>
            </w:tabs>
            <w:ind w:left="400"/>
          </w:pPr>
          <w:hyperlink w:anchor="_Toc7592_WPSOffice_Level2" w:history="1">
            <w:sdt>
              <w:sdtPr>
                <w:rPr>
                  <w:rFonts w:ascii="Arial" w:hAnsi="Arial"/>
                  <w:szCs w:val="24"/>
                  <w:lang w:eastAsia="en-US"/>
                </w:rPr>
                <w:id w:val="1299957994"/>
                <w:placeholder>
                  <w:docPart w:val="{075aeec5-8e8d-4e9a-9f3d-75540f3972f8}"/>
                </w:placeholder>
                <w15:color w:val="509DF3"/>
              </w:sdtPr>
              <w:sdtEndPr/>
              <w:sdtContent>
                <w:r>
                  <w:t xml:space="preserve">4.1. </w:t>
                </w:r>
                <w:r>
                  <w:rPr>
                    <w:rFonts w:ascii="Arial" w:hAnsi="Arial"/>
                  </w:rPr>
                  <w:t>User Interfaces</w:t>
                </w:r>
              </w:sdtContent>
            </w:sdt>
            <w:r>
              <w:tab/>
            </w:r>
            <w:bookmarkStart w:id="17" w:name="_Toc7592_WPSOffice_Level2Page"/>
            <w:r>
              <w:t>6</w:t>
            </w:r>
            <w:bookmarkEnd w:id="17"/>
          </w:hyperlink>
        </w:p>
        <w:p w:rsidR="003E2B1C" w:rsidRDefault="00091427">
          <w:pPr>
            <w:pStyle w:val="WPSOffice2"/>
            <w:tabs>
              <w:tab w:val="right" w:leader="dot" w:pos="9602"/>
            </w:tabs>
            <w:ind w:left="400"/>
          </w:pPr>
          <w:hyperlink w:anchor="_Toc18639_WPSOffice_Level2" w:history="1">
            <w:sdt>
              <w:sdtPr>
                <w:rPr>
                  <w:rFonts w:ascii="Arial" w:hAnsi="Arial"/>
                  <w:szCs w:val="24"/>
                  <w:lang w:eastAsia="en-US"/>
                </w:rPr>
                <w:id w:val="733666391"/>
                <w:placeholder>
                  <w:docPart w:val="{6100a955-dd92-467a-89a7-231f1da6c56b}"/>
                </w:placeholder>
                <w15:color w:val="509DF3"/>
              </w:sdtPr>
              <w:sdtEndPr/>
              <w:sdtContent>
                <w:r>
                  <w:t xml:space="preserve">4.2. </w:t>
                </w:r>
                <w:r>
                  <w:rPr>
                    <w:rFonts w:ascii="Arial" w:hAnsi="Arial"/>
                  </w:rPr>
                  <w:t>Hardware Interfaces</w:t>
                </w:r>
              </w:sdtContent>
            </w:sdt>
            <w:r>
              <w:tab/>
            </w:r>
            <w:bookmarkStart w:id="18" w:name="_Toc18639_WPSOffice_Level2Page"/>
            <w:r>
              <w:t>14</w:t>
            </w:r>
            <w:bookmarkEnd w:id="18"/>
          </w:hyperlink>
        </w:p>
        <w:p w:rsidR="003E2B1C" w:rsidRDefault="00091427">
          <w:pPr>
            <w:pStyle w:val="WPSOffice2"/>
            <w:tabs>
              <w:tab w:val="right" w:leader="dot" w:pos="9602"/>
            </w:tabs>
            <w:ind w:left="400"/>
          </w:pPr>
          <w:hyperlink w:anchor="_Toc3689_WPSOffice_Level2" w:history="1">
            <w:sdt>
              <w:sdtPr>
                <w:rPr>
                  <w:rFonts w:ascii="Arial" w:hAnsi="Arial"/>
                  <w:szCs w:val="24"/>
                  <w:lang w:eastAsia="en-US"/>
                </w:rPr>
                <w:id w:val="1341892434"/>
                <w:placeholder>
                  <w:docPart w:val="{2d67a39e-2e2f-4428-b3b5-06bacd3a6ec5}"/>
                </w:placeholder>
                <w15:color w:val="509DF3"/>
              </w:sdtPr>
              <w:sdtEndPr/>
              <w:sdtContent>
                <w:r>
                  <w:t xml:space="preserve">4.3. </w:t>
                </w:r>
                <w:r>
                  <w:rPr>
                    <w:rFonts w:ascii="Arial" w:hAnsi="Arial"/>
                  </w:rPr>
                  <w:t>Communications Interfaces</w:t>
                </w:r>
              </w:sdtContent>
            </w:sdt>
            <w:r>
              <w:tab/>
            </w:r>
            <w:bookmarkStart w:id="19" w:name="_Toc3689_WPSOffice_Level2Page"/>
            <w:r>
              <w:t>14</w:t>
            </w:r>
            <w:bookmarkEnd w:id="19"/>
          </w:hyperlink>
        </w:p>
        <w:p w:rsidR="003E2B1C" w:rsidRDefault="00091427">
          <w:pPr>
            <w:pStyle w:val="WPSOffice1"/>
            <w:tabs>
              <w:tab w:val="right" w:leader="dot" w:pos="9602"/>
            </w:tabs>
          </w:pPr>
          <w:hyperlink w:anchor="_Toc7123_WPSOffice_Level1" w:history="1">
            <w:sdt>
              <w:sdtPr>
                <w:rPr>
                  <w:rFonts w:ascii="Arial" w:hAnsi="Arial"/>
                  <w:b/>
                  <w:bCs/>
                  <w:szCs w:val="24"/>
                  <w:lang w:eastAsia="en-US"/>
                </w:rPr>
                <w:id w:val="1458064301"/>
                <w:placeholder>
                  <w:docPart w:val="{b293752e-6956-43ac-a4f0-39b870e8c4ba}"/>
                </w:placeholder>
                <w15:color w:val="509DF3"/>
              </w:sdtPr>
              <w:sdtEndPr/>
              <w:sdtContent>
                <w:r>
                  <w:rPr>
                    <w:rFonts w:ascii="Arial" w:hAnsi="Arial"/>
                    <w:b/>
                    <w:bCs/>
                  </w:rPr>
                  <w:t xml:space="preserve">5. </w:t>
                </w:r>
                <w:r>
                  <w:rPr>
                    <w:rFonts w:ascii="Arial" w:hAnsi="Arial"/>
                    <w:b/>
                    <w:bCs/>
                  </w:rPr>
                  <w:t>Other Nonfunctional Requirements</w:t>
                </w:r>
              </w:sdtContent>
            </w:sdt>
            <w:r>
              <w:rPr>
                <w:b/>
                <w:bCs/>
              </w:rPr>
              <w:tab/>
            </w:r>
            <w:bookmarkStart w:id="20" w:name="_Toc7123_WPSOffice_Level1Page"/>
            <w:r>
              <w:rPr>
                <w:b/>
                <w:bCs/>
              </w:rPr>
              <w:t>15</w:t>
            </w:r>
            <w:bookmarkEnd w:id="20"/>
          </w:hyperlink>
        </w:p>
        <w:p w:rsidR="003E2B1C" w:rsidRDefault="00091427">
          <w:pPr>
            <w:pStyle w:val="WPSOffice2"/>
            <w:tabs>
              <w:tab w:val="right" w:leader="dot" w:pos="9602"/>
            </w:tabs>
            <w:ind w:left="400"/>
          </w:pPr>
          <w:hyperlink w:anchor="_Toc5660_WPSOffice_Level2" w:history="1">
            <w:sdt>
              <w:sdtPr>
                <w:rPr>
                  <w:rFonts w:ascii="Arial" w:hAnsi="Arial"/>
                  <w:szCs w:val="24"/>
                  <w:lang w:eastAsia="en-US"/>
                </w:rPr>
                <w:id w:val="-1948611484"/>
                <w:placeholder>
                  <w:docPart w:val="{121c723d-ab73-449c-af33-358d32535203}"/>
                </w:placeholder>
                <w15:color w:val="509DF3"/>
              </w:sdtPr>
              <w:sdtEndPr/>
              <w:sdtContent>
                <w:r>
                  <w:t xml:space="preserve">5.1. </w:t>
                </w:r>
                <w:r>
                  <w:rPr>
                    <w:rFonts w:ascii="Arial" w:hAnsi="Arial"/>
                  </w:rPr>
                  <w:t>Performance Requirements</w:t>
                </w:r>
              </w:sdtContent>
            </w:sdt>
            <w:r>
              <w:tab/>
            </w:r>
            <w:bookmarkStart w:id="21" w:name="_Toc5660_WPSOffice_Level2Page"/>
            <w:r>
              <w:t>15</w:t>
            </w:r>
            <w:bookmarkEnd w:id="21"/>
          </w:hyperlink>
        </w:p>
        <w:p w:rsidR="003E2B1C" w:rsidRDefault="00091427">
          <w:pPr>
            <w:pStyle w:val="WPSOffice2"/>
            <w:tabs>
              <w:tab w:val="right" w:leader="dot" w:pos="9602"/>
            </w:tabs>
            <w:ind w:left="400"/>
          </w:pPr>
          <w:hyperlink w:anchor="_Toc11375_WPSOffice_Level2" w:history="1">
            <w:sdt>
              <w:sdtPr>
                <w:rPr>
                  <w:rFonts w:ascii="Arial" w:hAnsi="Arial"/>
                  <w:szCs w:val="24"/>
                  <w:lang w:eastAsia="en-US"/>
                </w:rPr>
                <w:id w:val="1040170504"/>
                <w:placeholder>
                  <w:docPart w:val="{77e34183-6b8d-4d38-a028-31aef9fd94cd}"/>
                </w:placeholder>
                <w15:color w:val="509DF3"/>
              </w:sdtPr>
              <w:sdtEndPr/>
              <w:sdtContent>
                <w:r>
                  <w:t xml:space="preserve">5.2. </w:t>
                </w:r>
                <w:r>
                  <w:rPr>
                    <w:rFonts w:ascii="Arial" w:hAnsi="Arial"/>
                  </w:rPr>
                  <w:t>Security Requirements</w:t>
                </w:r>
              </w:sdtContent>
            </w:sdt>
            <w:r>
              <w:tab/>
            </w:r>
            <w:bookmarkStart w:id="22" w:name="_Toc11375_WPSOffice_Level2Page"/>
            <w:r>
              <w:t>15</w:t>
            </w:r>
            <w:bookmarkEnd w:id="22"/>
          </w:hyperlink>
        </w:p>
        <w:p w:rsidR="003E2B1C" w:rsidRDefault="00091427">
          <w:pPr>
            <w:pStyle w:val="WPSOffice2"/>
            <w:tabs>
              <w:tab w:val="right" w:leader="dot" w:pos="9602"/>
            </w:tabs>
            <w:ind w:left="400"/>
          </w:pPr>
          <w:hyperlink w:anchor="_Toc31840_WPSOffice_Level2" w:history="1">
            <w:sdt>
              <w:sdtPr>
                <w:rPr>
                  <w:rFonts w:ascii="Arial" w:hAnsi="Arial"/>
                  <w:szCs w:val="24"/>
                  <w:lang w:eastAsia="en-US"/>
                </w:rPr>
                <w:id w:val="-1648812548"/>
                <w:placeholder>
                  <w:docPart w:val="{c7f712b9-1d10-4ce2-b016-85845b452fa4}"/>
                </w:placeholder>
                <w15:color w:val="509DF3"/>
              </w:sdtPr>
              <w:sdtEndPr/>
              <w:sdtContent>
                <w:r>
                  <w:t xml:space="preserve">5.3. </w:t>
                </w:r>
                <w:r>
                  <w:rPr>
                    <w:rFonts w:ascii="Arial" w:hAnsi="Arial"/>
                  </w:rPr>
                  <w:t>Software Quality Attributes</w:t>
                </w:r>
              </w:sdtContent>
            </w:sdt>
            <w:r>
              <w:tab/>
            </w:r>
            <w:bookmarkStart w:id="23" w:name="_Toc31840_WPSOffice_Level2Page"/>
            <w:r>
              <w:t>15</w:t>
            </w:r>
            <w:bookmarkEnd w:id="23"/>
          </w:hyperlink>
        </w:p>
        <w:bookmarkEnd w:id="4" w:displacedByCustomXml="next"/>
      </w:sdtContent>
    </w:sdt>
    <w:p w:rsidR="003E2B1C" w:rsidRDefault="003E2B1C"/>
    <w:p w:rsidR="003E2B1C" w:rsidRDefault="00091427">
      <w:pPr>
        <w:pStyle w:val="StyleHeading1Before0pt"/>
      </w:pPr>
      <w:bookmarkStart w:id="24" w:name="_Toc4958984"/>
      <w:bookmarkStart w:id="25" w:name="_Toc219117895"/>
      <w:bookmarkStart w:id="26" w:name="_Toc219115351"/>
      <w:bookmarkStart w:id="27" w:name="_Toc21734_WPSOffice_Level1"/>
      <w:bookmarkStart w:id="28" w:name="_Toc13520_WPSOffice_Level1"/>
      <w:r>
        <w:lastRenderedPageBreak/>
        <w:t>Introduction</w:t>
      </w:r>
      <w:bookmarkEnd w:id="24"/>
      <w:bookmarkEnd w:id="25"/>
      <w:bookmarkEnd w:id="26"/>
      <w:bookmarkEnd w:id="27"/>
      <w:bookmarkEnd w:id="28"/>
    </w:p>
    <w:p w:rsidR="003E2B1C" w:rsidRDefault="00091427">
      <w:pPr>
        <w:pStyle w:val="22"/>
      </w:pPr>
      <w:bookmarkStart w:id="29" w:name="_Toc439994667"/>
      <w:bookmarkStart w:id="30" w:name="_Toc4958985"/>
      <w:bookmarkStart w:id="31" w:name="_Toc26969056"/>
      <w:bookmarkStart w:id="32" w:name="_Toc7527_WPSOffice_Level2"/>
      <w:bookmarkStart w:id="33" w:name="_Toc25950_WPSOffice_Level2"/>
      <w:r>
        <w:t>Purpose</w:t>
      </w:r>
      <w:bookmarkEnd w:id="29"/>
      <w:bookmarkEnd w:id="30"/>
      <w:bookmarkEnd w:id="31"/>
      <w:bookmarkEnd w:id="32"/>
      <w:bookmarkEnd w:id="33"/>
      <w:r>
        <w:t xml:space="preserve"> </w:t>
      </w:r>
    </w:p>
    <w:p w:rsidR="003E2B1C" w:rsidRDefault="00091427">
      <w:pPr>
        <w:pStyle w:val="template"/>
        <w:spacing w:beforeLines="50" w:before="120"/>
        <w:ind w:leftChars="360" w:left="720"/>
        <w:jc w:val="both"/>
        <w:rPr>
          <w:rFonts w:cs="Arial"/>
          <w:i w:val="0"/>
          <w:szCs w:val="22"/>
          <w:lang w:eastAsia="zh-CN"/>
        </w:rPr>
      </w:pPr>
      <w:r>
        <w:rPr>
          <w:rFonts w:cs="Arial"/>
          <w:i w:val="0"/>
          <w:szCs w:val="22"/>
          <w:lang w:eastAsia="zh-CN"/>
        </w:rPr>
        <w:t xml:space="preserve">This document describes the </w:t>
      </w:r>
      <w:r>
        <w:rPr>
          <w:rFonts w:cs="Arial"/>
          <w:i w:val="0"/>
          <w:szCs w:val="22"/>
          <w:lang w:eastAsia="zh-CN"/>
        </w:rPr>
        <w:t>stakeholders’ requirement and functional description of a Python</w:t>
      </w:r>
      <w:r>
        <w:rPr>
          <w:rFonts w:cs="Arial" w:hint="eastAsia"/>
          <w:i w:val="0"/>
          <w:szCs w:val="22"/>
          <w:lang w:eastAsia="zh-CN"/>
        </w:rPr>
        <w:t>, C, JAVA and other languages</w:t>
      </w:r>
      <w:r>
        <w:rPr>
          <w:rFonts w:cs="Arial"/>
          <w:i w:val="0"/>
          <w:szCs w:val="22"/>
          <w:lang w:eastAsia="zh-CN"/>
        </w:rPr>
        <w:t>’</w:t>
      </w:r>
      <w:r>
        <w:rPr>
          <w:rFonts w:cs="Arial"/>
          <w:i w:val="0"/>
          <w:szCs w:val="22"/>
          <w:lang w:eastAsia="zh-CN"/>
        </w:rPr>
        <w:t xml:space="preserve"> code </w:t>
      </w:r>
      <w:r>
        <w:rPr>
          <w:rFonts w:cs="Arial" w:hint="eastAsia"/>
          <w:i w:val="0"/>
          <w:szCs w:val="22"/>
          <w:lang w:eastAsia="zh-CN"/>
        </w:rPr>
        <w:t xml:space="preserve">and many problems in </w:t>
      </w:r>
      <w:proofErr w:type="spellStart"/>
      <w:r>
        <w:rPr>
          <w:rFonts w:cs="Arial" w:hint="eastAsia"/>
          <w:i w:val="0"/>
          <w:szCs w:val="22"/>
          <w:lang w:eastAsia="zh-CN"/>
        </w:rPr>
        <w:t>maths</w:t>
      </w:r>
      <w:proofErr w:type="spellEnd"/>
      <w:r>
        <w:rPr>
          <w:rFonts w:cs="Arial" w:hint="eastAsia"/>
          <w:i w:val="0"/>
          <w:szCs w:val="22"/>
          <w:lang w:eastAsia="zh-CN"/>
        </w:rPr>
        <w:t xml:space="preserve"> problems </w:t>
      </w:r>
      <w:r>
        <w:rPr>
          <w:rFonts w:cs="Arial"/>
          <w:i w:val="0"/>
          <w:szCs w:val="22"/>
          <w:lang w:eastAsia="zh-CN"/>
        </w:rPr>
        <w:t xml:space="preserve">online evaluation system. </w:t>
      </w:r>
      <w:r>
        <w:rPr>
          <w:rFonts w:cs="Arial" w:hint="eastAsia"/>
          <w:i w:val="0"/>
          <w:szCs w:val="22"/>
          <w:lang w:eastAsia="zh-CN"/>
        </w:rPr>
        <w:t>It</w:t>
      </w:r>
      <w:r>
        <w:rPr>
          <w:rFonts w:cs="Arial"/>
          <w:i w:val="0"/>
          <w:szCs w:val="22"/>
          <w:lang w:eastAsia="zh-CN"/>
        </w:rPr>
        <w:t xml:space="preserve"> mainly describes system functions, user interfaces, performance requirements, security requ</w:t>
      </w:r>
      <w:r>
        <w:rPr>
          <w:rFonts w:cs="Arial"/>
          <w:i w:val="0"/>
          <w:szCs w:val="22"/>
          <w:lang w:eastAsia="zh-CN"/>
        </w:rPr>
        <w:t>irements, quality attributes, etc.</w:t>
      </w:r>
    </w:p>
    <w:p w:rsidR="003E2B1C" w:rsidRDefault="00091427">
      <w:pPr>
        <w:pStyle w:val="22"/>
      </w:pPr>
      <w:bookmarkStart w:id="34" w:name="_Toc439994668"/>
      <w:bookmarkStart w:id="35" w:name="_Toc26969057"/>
      <w:bookmarkStart w:id="36" w:name="_Toc4958986"/>
      <w:bookmarkStart w:id="37" w:name="_Toc21411_WPSOffice_Level2"/>
      <w:bookmarkStart w:id="38" w:name="_Toc23044_WPSOffice_Level2"/>
      <w:r>
        <w:t>Document Conventions</w:t>
      </w:r>
      <w:bookmarkEnd w:id="34"/>
      <w:bookmarkEnd w:id="35"/>
      <w:bookmarkEnd w:id="36"/>
      <w:bookmarkEnd w:id="37"/>
      <w:bookmarkEnd w:id="38"/>
    </w:p>
    <w:p w:rsidR="003E2B1C" w:rsidRDefault="00091427">
      <w:pPr>
        <w:pStyle w:val="template"/>
        <w:spacing w:beforeLines="50" w:before="120"/>
        <w:ind w:left="720"/>
        <w:jc w:val="both"/>
        <w:rPr>
          <w:lang w:eastAsia="zh-CN"/>
        </w:rPr>
      </w:pPr>
      <w:r>
        <w:rPr>
          <w:i w:val="0"/>
          <w:lang w:eastAsia="zh-CN"/>
        </w:rPr>
        <w:t>This document will be written primarily in Arial fonts. The Times New Roman font will be used for the title level number. The body content is 11 font size. Important content will be marked in bold.</w:t>
      </w:r>
    </w:p>
    <w:p w:rsidR="003E2B1C" w:rsidRDefault="00091427">
      <w:pPr>
        <w:pStyle w:val="22"/>
      </w:pPr>
      <w:bookmarkStart w:id="39" w:name="_Toc4958987"/>
      <w:bookmarkStart w:id="40" w:name="_Toc24119_WPSOffice_Level2"/>
      <w:bookmarkStart w:id="41" w:name="_Toc7123_WPSOffice_Level2"/>
      <w:r>
        <w:rPr>
          <w:rFonts w:hint="eastAsia"/>
          <w:lang w:eastAsia="zh-CN"/>
        </w:rPr>
        <w:t>Pr</w:t>
      </w:r>
      <w:r>
        <w:rPr>
          <w:rFonts w:hint="eastAsia"/>
          <w:lang w:eastAsia="zh-CN"/>
        </w:rPr>
        <w:t>oject</w:t>
      </w:r>
      <w:r>
        <w:t xml:space="preserve"> Scope</w:t>
      </w:r>
      <w:bookmarkEnd w:id="39"/>
      <w:bookmarkEnd w:id="40"/>
      <w:bookmarkEnd w:id="41"/>
    </w:p>
    <w:p w:rsidR="003E2B1C" w:rsidRDefault="00091427">
      <w:pPr>
        <w:spacing w:beforeLines="50" w:before="120"/>
        <w:ind w:left="720"/>
        <w:jc w:val="both"/>
        <w:rPr>
          <w:sz w:val="22"/>
          <w:szCs w:val="22"/>
        </w:rPr>
      </w:pPr>
      <w:r>
        <w:rPr>
          <w:sz w:val="22"/>
          <w:szCs w:val="22"/>
        </w:rPr>
        <w:t xml:space="preserve">The target users of this system are teachers and students who teach and learn Python programming. Teacher set up code exercise problems for the students on the system. After the students submit the code, the system automatically tests and </w:t>
      </w:r>
      <w:r>
        <w:rPr>
          <w:sz w:val="22"/>
          <w:szCs w:val="22"/>
        </w:rPr>
        <w:t>scores the students' code according to the test code preset by the teacher, thus helping the teacher to quickly assess the student's learning progress.</w:t>
      </w:r>
    </w:p>
    <w:p w:rsidR="003E2B1C" w:rsidRDefault="00091427">
      <w:pPr>
        <w:spacing w:beforeLines="50" w:before="120"/>
        <w:ind w:left="720"/>
        <w:jc w:val="both"/>
        <w:rPr>
          <w:sz w:val="22"/>
          <w:szCs w:val="22"/>
        </w:rPr>
      </w:pPr>
      <w:r>
        <w:rPr>
          <w:sz w:val="22"/>
          <w:szCs w:val="22"/>
        </w:rPr>
        <w:t>At the same time, the teacher can also divide the students into multiple groups, arrange a homework comp</w:t>
      </w:r>
      <w:r>
        <w:rPr>
          <w:sz w:val="22"/>
          <w:szCs w:val="22"/>
        </w:rPr>
        <w:t>osed of multiple exercise problems for a group, and set a deadline for submission to help students improve their programming skills efficiently.</w:t>
      </w:r>
    </w:p>
    <w:p w:rsidR="003E2B1C" w:rsidRDefault="003E2B1C">
      <w:pPr>
        <w:spacing w:beforeLines="50" w:before="120"/>
        <w:rPr>
          <w:sz w:val="22"/>
          <w:szCs w:val="22"/>
        </w:rPr>
      </w:pPr>
    </w:p>
    <w:p w:rsidR="003E2B1C" w:rsidRDefault="00091427">
      <w:pPr>
        <w:pStyle w:val="StyleHeading1Before0pt"/>
      </w:pPr>
      <w:bookmarkStart w:id="42" w:name="_Toc4958988"/>
      <w:bookmarkStart w:id="43" w:name="_Toc7527_WPSOffice_Level1"/>
      <w:bookmarkStart w:id="44" w:name="_Toc25950_WPSOffice_Level1"/>
      <w:r>
        <w:lastRenderedPageBreak/>
        <w:t>System Features</w:t>
      </w:r>
      <w:bookmarkEnd w:id="42"/>
      <w:bookmarkEnd w:id="43"/>
      <w:bookmarkEnd w:id="44"/>
    </w:p>
    <w:p w:rsidR="003E2B1C" w:rsidRDefault="00091427">
      <w:pPr>
        <w:pStyle w:val="22"/>
      </w:pPr>
      <w:bookmarkStart w:id="45" w:name="_Toc10833_WPSOffice_Level2"/>
      <w:bookmarkStart w:id="46" w:name="_Toc31886_WPSOffice_Level2"/>
      <w:bookmarkStart w:id="47" w:name="_Toc4958989"/>
      <w:r>
        <w:rPr>
          <w:rFonts w:hint="eastAsia"/>
          <w:lang w:eastAsia="zh-CN"/>
        </w:rPr>
        <w:t>Announcement</w:t>
      </w:r>
      <w:bookmarkEnd w:id="45"/>
      <w:bookmarkEnd w:id="46"/>
    </w:p>
    <w:p w:rsidR="003E2B1C" w:rsidRDefault="00091427">
      <w:pPr>
        <w:pStyle w:val="level4"/>
        <w:spacing w:before="240"/>
        <w:ind w:left="635"/>
        <w:rPr>
          <w:rFonts w:ascii="Arial" w:hAnsi="Arial" w:cs="Arial"/>
        </w:rPr>
      </w:pPr>
      <w:r>
        <w:t>3.1.1</w:t>
      </w:r>
      <w:r>
        <w:tab/>
      </w:r>
      <w:r>
        <w:rPr>
          <w:rFonts w:ascii="Arial" w:hAnsi="Arial" w:cs="Arial"/>
        </w:rPr>
        <w:t>Description</w:t>
      </w:r>
    </w:p>
    <w:p w:rsidR="003E2B1C" w:rsidRDefault="00091427">
      <w:pPr>
        <w:pStyle w:val="level4"/>
        <w:spacing w:before="240"/>
        <w:ind w:left="635" w:firstLine="714"/>
        <w:jc w:val="both"/>
        <w:rPr>
          <w:rFonts w:ascii="Arial" w:hAnsi="Arial" w:cs="Arial"/>
          <w:sz w:val="22"/>
          <w:szCs w:val="22"/>
        </w:rPr>
      </w:pPr>
      <w:r>
        <w:rPr>
          <w:rFonts w:ascii="Arial" w:eastAsia="Helvetica" w:hAnsi="Arial" w:cs="Arial"/>
          <w:color w:val="000000"/>
          <w:sz w:val="22"/>
          <w:szCs w:val="22"/>
        </w:rPr>
        <w:t xml:space="preserve">The teacher can post an announcement on the homepage to remind </w:t>
      </w:r>
      <w:r>
        <w:rPr>
          <w:rFonts w:ascii="Arial" w:eastAsia="Helvetica" w:hAnsi="Arial" w:cs="Arial"/>
          <w:color w:val="000000"/>
          <w:sz w:val="22"/>
          <w:szCs w:val="22"/>
        </w:rPr>
        <w:t xml:space="preserve">the classmates. </w:t>
      </w:r>
      <w:r>
        <w:rPr>
          <w:rFonts w:ascii="Arial" w:eastAsia="宋体" w:hAnsi="Arial" w:cs="Arial" w:hint="eastAsia"/>
          <w:color w:val="000000"/>
          <w:sz w:val="22"/>
          <w:szCs w:val="22"/>
          <w:lang w:eastAsia="zh-CN"/>
        </w:rPr>
        <w:tab/>
      </w:r>
      <w:r>
        <w:rPr>
          <w:rFonts w:ascii="Arial" w:eastAsia="宋体" w:hAnsi="Arial" w:cs="Arial" w:hint="eastAsia"/>
          <w:color w:val="000000"/>
          <w:sz w:val="22"/>
          <w:szCs w:val="22"/>
          <w:lang w:eastAsia="zh-CN"/>
        </w:rPr>
        <w:tab/>
      </w:r>
      <w:r>
        <w:rPr>
          <w:rFonts w:ascii="Arial" w:eastAsia="Helvetica" w:hAnsi="Arial" w:cs="Arial"/>
          <w:color w:val="000000"/>
          <w:sz w:val="22"/>
          <w:szCs w:val="22"/>
        </w:rPr>
        <w:t xml:space="preserve">For example, remind students to submit their assignments, test time, or write some </w:t>
      </w:r>
      <w:r>
        <w:rPr>
          <w:rFonts w:ascii="Arial" w:eastAsia="宋体" w:hAnsi="Arial" w:cs="Arial" w:hint="eastAsia"/>
          <w:color w:val="000000"/>
          <w:sz w:val="22"/>
          <w:szCs w:val="22"/>
          <w:lang w:eastAsia="zh-CN"/>
        </w:rPr>
        <w:tab/>
      </w:r>
      <w:r>
        <w:rPr>
          <w:rFonts w:ascii="Arial" w:eastAsia="宋体" w:hAnsi="Arial" w:cs="Arial" w:hint="eastAsia"/>
          <w:color w:val="000000"/>
          <w:sz w:val="22"/>
          <w:szCs w:val="22"/>
          <w:lang w:eastAsia="zh-CN"/>
        </w:rPr>
        <w:tab/>
      </w:r>
      <w:r>
        <w:rPr>
          <w:rFonts w:ascii="Arial" w:eastAsia="Helvetica" w:hAnsi="Arial" w:cs="Arial"/>
          <w:color w:val="000000"/>
          <w:sz w:val="22"/>
          <w:szCs w:val="22"/>
        </w:rPr>
        <w:t>encouraging words to the students.</w:t>
      </w:r>
    </w:p>
    <w:p w:rsidR="003E2B1C" w:rsidRDefault="00091427">
      <w:pPr>
        <w:pStyle w:val="level4"/>
        <w:spacing w:before="240"/>
        <w:ind w:left="635"/>
        <w:rPr>
          <w:rFonts w:ascii="Arial" w:hAnsi="Arial" w:cs="Arial"/>
        </w:rPr>
      </w:pPr>
      <w:r>
        <w:t>3.1.2</w:t>
      </w:r>
      <w:r>
        <w:tab/>
      </w:r>
      <w:r>
        <w:rPr>
          <w:rFonts w:ascii="Arial" w:hAnsi="Arial" w:cs="Arial"/>
        </w:rPr>
        <w:t>Functional Requirements</w:t>
      </w:r>
    </w:p>
    <w:p w:rsidR="003E2B1C" w:rsidRDefault="00091427">
      <w:pPr>
        <w:ind w:left="720" w:firstLine="720"/>
        <w:jc w:val="both"/>
        <w:rPr>
          <w:lang w:eastAsia="zh-CN"/>
        </w:rPr>
      </w:pPr>
      <w:r>
        <w:rPr>
          <w:rFonts w:cs="Arial"/>
          <w:sz w:val="22"/>
          <w:szCs w:val="22"/>
          <w:lang w:eastAsia="zh-CN"/>
        </w:rPr>
        <w:t>REQ-1:</w:t>
      </w:r>
      <w:r>
        <w:rPr>
          <w:rFonts w:cs="Arial" w:hint="eastAsia"/>
          <w:sz w:val="22"/>
          <w:szCs w:val="22"/>
          <w:lang w:eastAsia="zh-CN"/>
        </w:rPr>
        <w:t xml:space="preserve"> </w:t>
      </w:r>
      <w:r>
        <w:rPr>
          <w:rFonts w:eastAsia="Helvetica" w:cs="Arial"/>
          <w:color w:val="000000"/>
          <w:sz w:val="22"/>
          <w:szCs w:val="22"/>
        </w:rPr>
        <w:t>The teacher can post an announcement on the homepage</w:t>
      </w:r>
      <w:r>
        <w:rPr>
          <w:rFonts w:cs="Arial" w:hint="eastAsia"/>
          <w:color w:val="000000"/>
          <w:sz w:val="22"/>
          <w:szCs w:val="22"/>
          <w:lang w:eastAsia="zh-CN"/>
        </w:rPr>
        <w:t>.</w:t>
      </w:r>
    </w:p>
    <w:p w:rsidR="003E2B1C" w:rsidRDefault="00091427">
      <w:pPr>
        <w:ind w:left="720" w:firstLine="720"/>
        <w:jc w:val="both"/>
        <w:rPr>
          <w:rFonts w:cs="Arial"/>
          <w:sz w:val="22"/>
          <w:szCs w:val="22"/>
          <w:lang w:eastAsia="zh-CN"/>
        </w:rPr>
      </w:pPr>
      <w:r>
        <w:rPr>
          <w:rFonts w:cs="Arial"/>
          <w:sz w:val="22"/>
          <w:szCs w:val="22"/>
          <w:lang w:eastAsia="zh-CN"/>
        </w:rPr>
        <w:t>REQ-2:</w:t>
      </w:r>
      <w:r>
        <w:rPr>
          <w:rFonts w:cs="Arial" w:hint="eastAsia"/>
          <w:sz w:val="22"/>
          <w:szCs w:val="22"/>
          <w:lang w:eastAsia="zh-CN"/>
        </w:rPr>
        <w:t xml:space="preserve"> </w:t>
      </w:r>
      <w:r>
        <w:rPr>
          <w:rFonts w:eastAsia="Helvetica" w:cs="Arial"/>
          <w:color w:val="000000"/>
          <w:sz w:val="22"/>
          <w:szCs w:val="22"/>
        </w:rPr>
        <w:t xml:space="preserve">The teacher can </w:t>
      </w:r>
      <w:r>
        <w:rPr>
          <w:rFonts w:cs="Arial" w:hint="eastAsia"/>
          <w:color w:val="000000"/>
          <w:sz w:val="22"/>
          <w:szCs w:val="22"/>
          <w:lang w:eastAsia="zh-CN"/>
        </w:rPr>
        <w:t xml:space="preserve">change and </w:t>
      </w:r>
      <w:r>
        <w:rPr>
          <w:rFonts w:cs="Arial" w:hint="eastAsia"/>
          <w:color w:val="000000"/>
          <w:sz w:val="22"/>
          <w:szCs w:val="22"/>
          <w:lang w:eastAsia="zh-CN"/>
        </w:rPr>
        <w:t>cancel</w:t>
      </w:r>
      <w:r>
        <w:rPr>
          <w:rFonts w:cs="Arial" w:hint="eastAsia"/>
          <w:color w:val="000000"/>
          <w:sz w:val="22"/>
          <w:szCs w:val="22"/>
          <w:lang w:eastAsia="zh-CN"/>
        </w:rPr>
        <w:t xml:space="preserve"> </w:t>
      </w:r>
      <w:r>
        <w:rPr>
          <w:rFonts w:eastAsia="Helvetica" w:cs="Arial"/>
          <w:color w:val="000000"/>
          <w:sz w:val="22"/>
          <w:szCs w:val="22"/>
        </w:rPr>
        <w:t xml:space="preserve">an announcement on the </w:t>
      </w:r>
      <w:r>
        <w:rPr>
          <w:rFonts w:cs="Arial" w:hint="eastAsia"/>
          <w:color w:val="000000"/>
          <w:sz w:val="22"/>
          <w:szCs w:val="22"/>
          <w:lang w:eastAsia="zh-CN"/>
        </w:rPr>
        <w:tab/>
      </w:r>
      <w:r>
        <w:rPr>
          <w:rFonts w:cs="Arial" w:hint="eastAsia"/>
          <w:color w:val="000000"/>
          <w:sz w:val="22"/>
          <w:szCs w:val="22"/>
          <w:lang w:eastAsia="zh-CN"/>
        </w:rPr>
        <w:tab/>
      </w:r>
      <w:r>
        <w:rPr>
          <w:rFonts w:cs="Arial" w:hint="eastAsia"/>
          <w:color w:val="000000"/>
          <w:sz w:val="22"/>
          <w:szCs w:val="22"/>
          <w:lang w:eastAsia="zh-CN"/>
        </w:rPr>
        <w:tab/>
      </w:r>
      <w:r>
        <w:rPr>
          <w:rFonts w:cs="Arial" w:hint="eastAsia"/>
          <w:color w:val="000000"/>
          <w:sz w:val="22"/>
          <w:szCs w:val="22"/>
          <w:lang w:eastAsia="zh-CN"/>
        </w:rPr>
        <w:tab/>
        <w:t xml:space="preserve">  </w:t>
      </w:r>
      <w:proofErr w:type="spellStart"/>
      <w:r>
        <w:rPr>
          <w:rFonts w:eastAsia="Helvetica" w:cs="Arial"/>
          <w:color w:val="000000"/>
          <w:sz w:val="22"/>
          <w:szCs w:val="22"/>
        </w:rPr>
        <w:t>homepage</w:t>
      </w:r>
      <w:r>
        <w:rPr>
          <w:rFonts w:cs="Arial" w:hint="eastAsia"/>
          <w:color w:val="000000"/>
          <w:sz w:val="22"/>
          <w:szCs w:val="22"/>
          <w:lang w:eastAsia="zh-CN"/>
        </w:rPr>
        <w:t>,but</w:t>
      </w:r>
      <w:proofErr w:type="spellEnd"/>
      <w:r>
        <w:rPr>
          <w:rFonts w:cs="Arial" w:hint="eastAsia"/>
          <w:color w:val="000000"/>
          <w:sz w:val="22"/>
          <w:szCs w:val="22"/>
          <w:lang w:eastAsia="zh-CN"/>
        </w:rPr>
        <w:t xml:space="preserve"> students cannot.</w:t>
      </w:r>
    </w:p>
    <w:p w:rsidR="003E2B1C" w:rsidRDefault="003E2B1C">
      <w:pPr>
        <w:pStyle w:val="level4"/>
        <w:spacing w:before="240"/>
        <w:ind w:left="635"/>
        <w:rPr>
          <w:rFonts w:ascii="Arial" w:hAnsi="Arial" w:cs="Arial"/>
        </w:rPr>
      </w:pPr>
    </w:p>
    <w:p w:rsidR="003E2B1C" w:rsidRDefault="00091427">
      <w:pPr>
        <w:pStyle w:val="22"/>
      </w:pPr>
      <w:bookmarkStart w:id="48" w:name="_Toc26486_WPSOffice_Level2"/>
      <w:bookmarkStart w:id="49" w:name="_Toc6038_WPSOffice_Level2"/>
      <w:r>
        <w:t>Problem Set</w:t>
      </w:r>
      <w:bookmarkEnd w:id="47"/>
      <w:bookmarkEnd w:id="48"/>
      <w:bookmarkEnd w:id="49"/>
    </w:p>
    <w:p w:rsidR="003E2B1C" w:rsidRDefault="00091427">
      <w:pPr>
        <w:pStyle w:val="level4"/>
        <w:spacing w:before="240"/>
        <w:ind w:left="635"/>
      </w:pPr>
      <w:r>
        <w:t>3.</w:t>
      </w:r>
      <w:r>
        <w:rPr>
          <w:rFonts w:eastAsia="宋体" w:hint="eastAsia"/>
          <w:lang w:eastAsia="zh-CN"/>
        </w:rPr>
        <w:t>2</w:t>
      </w:r>
      <w:r>
        <w:t>.1</w:t>
      </w:r>
      <w:r>
        <w:tab/>
      </w:r>
      <w:r>
        <w:rPr>
          <w:rFonts w:ascii="Arial" w:hAnsi="Arial" w:cs="Arial"/>
        </w:rPr>
        <w:t>Description</w:t>
      </w:r>
    </w:p>
    <w:p w:rsidR="003E2B1C" w:rsidRDefault="00091427">
      <w:pPr>
        <w:pStyle w:val="level4"/>
        <w:ind w:left="1440"/>
        <w:jc w:val="both"/>
        <w:rPr>
          <w:rFonts w:ascii="Arial" w:eastAsia="宋体" w:hAnsi="Arial" w:cs="Arial"/>
          <w:sz w:val="22"/>
          <w:szCs w:val="22"/>
          <w:lang w:eastAsia="zh-CN"/>
        </w:rPr>
      </w:pPr>
      <w:r>
        <w:rPr>
          <w:rFonts w:ascii="Arial" w:eastAsia="宋体" w:hAnsi="Arial" w:cs="Arial"/>
          <w:sz w:val="22"/>
          <w:szCs w:val="22"/>
          <w:lang w:eastAsia="zh-CN"/>
        </w:rPr>
        <w:t>The teacher can add a</w:t>
      </w:r>
      <w:r>
        <w:rPr>
          <w:rFonts w:ascii="Arial" w:eastAsia="宋体" w:hAnsi="Arial" w:cs="Arial" w:hint="eastAsia"/>
          <w:sz w:val="22"/>
          <w:szCs w:val="22"/>
          <w:lang w:eastAsia="zh-CN"/>
        </w:rPr>
        <w:t>ny</w:t>
      </w:r>
      <w:r>
        <w:rPr>
          <w:rFonts w:ascii="Arial" w:eastAsia="宋体" w:hAnsi="Arial" w:cs="Arial"/>
          <w:sz w:val="22"/>
          <w:szCs w:val="22"/>
          <w:lang w:eastAsia="zh-CN"/>
        </w:rPr>
        <w:t xml:space="preserve"> question</w:t>
      </w:r>
      <w:r>
        <w:rPr>
          <w:rFonts w:ascii="Arial" w:eastAsia="宋体" w:hAnsi="Arial" w:cs="Arial" w:hint="eastAsia"/>
          <w:sz w:val="22"/>
          <w:szCs w:val="22"/>
          <w:lang w:eastAsia="zh-CN"/>
        </w:rPr>
        <w:t>s that they need</w:t>
      </w:r>
      <w:r>
        <w:rPr>
          <w:rFonts w:ascii="Arial" w:eastAsia="宋体" w:hAnsi="Arial" w:cs="Arial"/>
          <w:sz w:val="22"/>
          <w:szCs w:val="22"/>
          <w:lang w:eastAsia="zh-CN"/>
        </w:rPr>
        <w:t>; the student solves the problem and submits the corresponding code</w:t>
      </w:r>
      <w:r>
        <w:rPr>
          <w:rFonts w:ascii="Arial" w:eastAsia="宋体" w:hAnsi="Arial" w:cs="Arial" w:hint="eastAsia"/>
          <w:sz w:val="22"/>
          <w:szCs w:val="22"/>
          <w:lang w:eastAsia="zh-CN"/>
        </w:rPr>
        <w:t>s</w:t>
      </w:r>
      <w:r>
        <w:rPr>
          <w:rFonts w:ascii="Arial" w:eastAsia="宋体" w:hAnsi="Arial" w:cs="Arial"/>
          <w:sz w:val="22"/>
          <w:szCs w:val="22"/>
          <w:lang w:eastAsia="zh-CN"/>
        </w:rPr>
        <w:t>; the system</w:t>
      </w:r>
      <w:r>
        <w:rPr>
          <w:rFonts w:ascii="Arial" w:eastAsia="宋体" w:hAnsi="Arial" w:cs="Arial" w:hint="eastAsia"/>
          <w:sz w:val="22"/>
          <w:szCs w:val="22"/>
          <w:lang w:eastAsia="zh-CN"/>
        </w:rPr>
        <w:t xml:space="preserve"> automatically evaluates</w:t>
      </w:r>
      <w:r>
        <w:rPr>
          <w:rFonts w:ascii="Arial" w:eastAsia="宋体" w:hAnsi="Arial" w:cs="Arial"/>
          <w:sz w:val="22"/>
          <w:szCs w:val="22"/>
          <w:lang w:eastAsia="zh-CN"/>
        </w:rPr>
        <w:t xml:space="preserve"> and scores the student's submission code according to the test code provided by the teacher.</w:t>
      </w:r>
    </w:p>
    <w:p w:rsidR="003E2B1C" w:rsidRDefault="00091427">
      <w:pPr>
        <w:pStyle w:val="level4"/>
        <w:spacing w:before="240"/>
        <w:ind w:left="635"/>
        <w:rPr>
          <w:rFonts w:ascii="Arial" w:hAnsi="Arial" w:cs="Arial"/>
        </w:rPr>
      </w:pPr>
      <w:r>
        <w:t>3.</w:t>
      </w:r>
      <w:r>
        <w:rPr>
          <w:rFonts w:eastAsia="宋体" w:hint="eastAsia"/>
          <w:lang w:eastAsia="zh-CN"/>
        </w:rPr>
        <w:t>2</w:t>
      </w:r>
      <w:r>
        <w:t>.2</w:t>
      </w:r>
      <w:r>
        <w:tab/>
      </w:r>
      <w:r>
        <w:rPr>
          <w:rFonts w:ascii="Arial" w:hAnsi="Arial" w:cs="Arial"/>
        </w:rPr>
        <w:t>Functional Requirements</w:t>
      </w:r>
    </w:p>
    <w:p w:rsidR="003E2B1C" w:rsidRDefault="00091427">
      <w:pPr>
        <w:pStyle w:val="requirement"/>
        <w:spacing w:beforeLines="50" w:before="120"/>
        <w:ind w:left="2347" w:hanging="992"/>
        <w:jc w:val="both"/>
        <w:rPr>
          <w:rFonts w:ascii="Arial" w:eastAsiaTheme="minorEastAsia" w:hAnsi="Arial" w:cs="Arial"/>
          <w:sz w:val="22"/>
          <w:szCs w:val="22"/>
          <w:lang w:eastAsia="zh-CN"/>
        </w:rPr>
      </w:pPr>
      <w:r>
        <w:rPr>
          <w:rFonts w:ascii="Arial" w:hAnsi="Arial" w:cs="Arial"/>
          <w:sz w:val="22"/>
          <w:szCs w:val="22"/>
          <w:lang w:eastAsia="zh-CN"/>
        </w:rPr>
        <w:t>REQ-1:</w:t>
      </w:r>
      <w:r>
        <w:rPr>
          <w:rFonts w:ascii="Arial" w:hAnsi="Arial" w:cs="Arial"/>
          <w:sz w:val="22"/>
          <w:szCs w:val="22"/>
          <w:lang w:eastAsia="zh-CN"/>
        </w:rPr>
        <w:tab/>
      </w:r>
      <w:r>
        <w:rPr>
          <w:rFonts w:ascii="Arial" w:eastAsia="宋体" w:hAnsi="Arial" w:cs="Arial"/>
          <w:sz w:val="22"/>
          <w:szCs w:val="22"/>
          <w:lang w:eastAsia="zh-CN"/>
        </w:rPr>
        <w:t>The teacher can add a problem, including title, problem description, sample test code, template submi</w:t>
      </w:r>
      <w:r>
        <w:rPr>
          <w:rFonts w:ascii="Arial" w:eastAsia="宋体" w:hAnsi="Arial" w:cs="Arial"/>
          <w:sz w:val="22"/>
          <w:szCs w:val="22"/>
          <w:lang w:eastAsia="zh-CN"/>
        </w:rPr>
        <w:t>ssion code, hidden test code, and related tags. Students can see information other than the hidden test code.</w:t>
      </w:r>
    </w:p>
    <w:p w:rsidR="003E2B1C" w:rsidRDefault="00091427">
      <w:pPr>
        <w:pStyle w:val="requirement"/>
        <w:spacing w:beforeLines="50" w:before="120"/>
        <w:ind w:left="2347" w:hanging="992"/>
        <w:jc w:val="both"/>
        <w:rPr>
          <w:rFonts w:ascii="Arial" w:eastAsia="宋体" w:hAnsi="Arial" w:cs="Arial"/>
          <w:sz w:val="22"/>
          <w:szCs w:val="22"/>
          <w:lang w:eastAsia="zh-CN"/>
        </w:rPr>
      </w:pPr>
      <w:bookmarkStart w:id="50" w:name="OLE_LINK1"/>
      <w:r>
        <w:rPr>
          <w:rFonts w:ascii="Arial" w:hAnsi="Arial" w:cs="Arial"/>
          <w:sz w:val="22"/>
          <w:szCs w:val="22"/>
          <w:lang w:eastAsia="zh-CN"/>
        </w:rPr>
        <w:t>REQ-2:</w:t>
      </w:r>
      <w:r>
        <w:rPr>
          <w:rFonts w:ascii="Arial" w:hAnsi="Arial" w:cs="Arial"/>
          <w:sz w:val="22"/>
          <w:szCs w:val="22"/>
          <w:lang w:eastAsia="zh-CN"/>
        </w:rPr>
        <w:tab/>
      </w:r>
      <w:r>
        <w:rPr>
          <w:rFonts w:ascii="Arial" w:eastAsia="宋体" w:hAnsi="Arial" w:cs="Arial"/>
          <w:sz w:val="22"/>
          <w:szCs w:val="22"/>
          <w:lang w:eastAsia="zh-CN"/>
        </w:rPr>
        <w:t>Students can view a problem, submit a piece of Python code for this problem, and view the results of the submitted code in this question.</w:t>
      </w:r>
    </w:p>
    <w:bookmarkEnd w:id="50"/>
    <w:p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w:t>
      </w:r>
      <w:r>
        <w:rPr>
          <w:rFonts w:ascii="Arial" w:hAnsi="Arial" w:cs="Arial"/>
          <w:sz w:val="22"/>
          <w:szCs w:val="22"/>
          <w:lang w:eastAsia="zh-CN"/>
        </w:rPr>
        <w:t>EQ-</w:t>
      </w:r>
      <w:r>
        <w:rPr>
          <w:rFonts w:ascii="Arial" w:eastAsia="宋体" w:hAnsi="Arial" w:cs="Arial"/>
          <w:sz w:val="22"/>
          <w:szCs w:val="22"/>
          <w:lang w:eastAsia="zh-CN"/>
        </w:rPr>
        <w:t>3:</w:t>
      </w:r>
      <w:r>
        <w:rPr>
          <w:rFonts w:ascii="Arial" w:eastAsia="宋体" w:hAnsi="Arial" w:cs="Arial"/>
          <w:sz w:val="22"/>
          <w:szCs w:val="22"/>
          <w:lang w:eastAsia="zh-CN"/>
        </w:rPr>
        <w:tab/>
        <w:t>Students can search for all problems with a certain tag.</w:t>
      </w:r>
    </w:p>
    <w:p w:rsidR="003E2B1C" w:rsidRDefault="00091427">
      <w:pPr>
        <w:pStyle w:val="requirement"/>
        <w:spacing w:beforeLines="50" w:before="120"/>
        <w:ind w:left="2347" w:hanging="992"/>
        <w:jc w:val="both"/>
        <w:rPr>
          <w:rFonts w:ascii="Arial" w:eastAsia="宋体" w:hAnsi="Arial" w:cs="Arial"/>
          <w:sz w:val="22"/>
          <w:szCs w:val="22"/>
          <w:lang w:eastAsia="zh-CN"/>
        </w:rPr>
      </w:pPr>
      <w:r>
        <w:rPr>
          <w:rFonts w:ascii="Arial" w:hAnsi="Arial" w:cs="Arial"/>
          <w:sz w:val="22"/>
          <w:szCs w:val="22"/>
          <w:lang w:eastAsia="zh-CN"/>
        </w:rPr>
        <w:t>REQ-4</w:t>
      </w:r>
      <w:r>
        <w:rPr>
          <w:rFonts w:ascii="Arial" w:eastAsia="宋体" w:hAnsi="Arial" w:cs="Arial"/>
          <w:sz w:val="22"/>
          <w:szCs w:val="22"/>
          <w:lang w:eastAsia="zh-CN"/>
        </w:rPr>
        <w:t>:</w:t>
      </w:r>
      <w:r>
        <w:rPr>
          <w:rFonts w:ascii="Arial" w:eastAsia="宋体" w:hAnsi="Arial" w:cs="Arial"/>
          <w:sz w:val="22"/>
          <w:szCs w:val="22"/>
          <w:lang w:eastAsia="zh-CN"/>
        </w:rPr>
        <w:tab/>
        <w:t>The submitted Python code will be automatically evaluated by the system. For each set of test code set by the teacher, determine if the student's code is working properly and produces th</w:t>
      </w:r>
      <w:r>
        <w:rPr>
          <w:rFonts w:ascii="Arial" w:eastAsia="宋体" w:hAnsi="Arial" w:cs="Arial"/>
          <w:sz w:val="22"/>
          <w:szCs w:val="22"/>
          <w:lang w:eastAsia="zh-CN"/>
        </w:rPr>
        <w:t>e correct result.</w:t>
      </w:r>
    </w:p>
    <w:p w:rsidR="003E2B1C" w:rsidRDefault="00091427">
      <w:pPr>
        <w:pStyle w:val="requirement"/>
        <w:spacing w:beforeLines="50" w:before="120"/>
        <w:ind w:left="2347" w:hanging="992"/>
        <w:jc w:val="both"/>
        <w:rPr>
          <w:rFonts w:ascii="Arial" w:eastAsia="宋体" w:hAnsi="Arial" w:cs="Arial"/>
          <w:sz w:val="22"/>
          <w:szCs w:val="22"/>
          <w:lang w:eastAsia="zh-CN"/>
        </w:rPr>
      </w:pPr>
      <w:r>
        <w:rPr>
          <w:rFonts w:ascii="Arial" w:hAnsi="Arial" w:cs="Arial"/>
          <w:sz w:val="22"/>
          <w:szCs w:val="22"/>
          <w:lang w:eastAsia="zh-CN"/>
        </w:rPr>
        <w:t>REQ</w:t>
      </w:r>
      <w:r>
        <w:rPr>
          <w:rFonts w:ascii="Arial" w:eastAsia="宋体" w:hAnsi="Arial" w:cs="Arial"/>
          <w:sz w:val="22"/>
          <w:szCs w:val="22"/>
          <w:lang w:eastAsia="zh-CN"/>
        </w:rPr>
        <w:t>-5:</w:t>
      </w:r>
      <w:r>
        <w:rPr>
          <w:rFonts w:ascii="Arial" w:eastAsia="宋体" w:hAnsi="Arial" w:cs="Arial"/>
          <w:sz w:val="22"/>
          <w:szCs w:val="22"/>
          <w:lang w:eastAsia="zh-CN"/>
        </w:rPr>
        <w:tab/>
        <w:t>The teacher can set some of submissions to be solutions of one problem. Solutions become public and can be viewed by all students.</w:t>
      </w:r>
    </w:p>
    <w:p w:rsidR="003E2B1C" w:rsidRDefault="00091427">
      <w:pPr>
        <w:pStyle w:val="22"/>
      </w:pPr>
      <w:bookmarkStart w:id="51" w:name="_Toc4958990"/>
      <w:bookmarkStart w:id="52" w:name="_Toc23774_WPSOffice_Level2"/>
      <w:bookmarkStart w:id="53" w:name="_Toc16328_WPSOffice_Level2"/>
      <w:r>
        <w:rPr>
          <w:rFonts w:hint="eastAsia"/>
          <w:lang w:eastAsia="zh-CN"/>
        </w:rPr>
        <w:t>User</w:t>
      </w:r>
      <w:r>
        <w:t xml:space="preserve"> Group</w:t>
      </w:r>
      <w:bookmarkEnd w:id="51"/>
      <w:bookmarkEnd w:id="52"/>
      <w:bookmarkEnd w:id="53"/>
    </w:p>
    <w:p w:rsidR="003E2B1C" w:rsidRDefault="00091427">
      <w:pPr>
        <w:pStyle w:val="level4"/>
        <w:spacing w:before="240"/>
        <w:ind w:left="0" w:firstLine="635"/>
      </w:pPr>
      <w:bookmarkStart w:id="54" w:name="OLE_LINK2"/>
      <w:r>
        <w:t>3.</w:t>
      </w:r>
      <w:r>
        <w:rPr>
          <w:rFonts w:eastAsia="宋体" w:hint="eastAsia"/>
          <w:lang w:eastAsia="zh-CN"/>
        </w:rPr>
        <w:t>3</w:t>
      </w:r>
      <w:r>
        <w:t>.1</w:t>
      </w:r>
      <w:r>
        <w:tab/>
      </w:r>
      <w:r>
        <w:rPr>
          <w:rFonts w:ascii="Arial" w:hAnsi="Arial" w:cs="Arial"/>
        </w:rPr>
        <w:t>Description</w:t>
      </w:r>
    </w:p>
    <w:p w:rsidR="003E2B1C" w:rsidRDefault="00091427">
      <w:pPr>
        <w:pStyle w:val="level3text"/>
        <w:numPr>
          <w:ilvl w:val="12"/>
          <w:numId w:val="0"/>
        </w:numPr>
        <w:spacing w:line="240" w:lineRule="exact"/>
        <w:ind w:left="1440"/>
        <w:jc w:val="both"/>
        <w:rPr>
          <w:rFonts w:cs="Arial"/>
          <w:i w:val="0"/>
          <w:lang w:eastAsia="zh-CN"/>
        </w:rPr>
      </w:pPr>
      <w:r>
        <w:rPr>
          <w:rFonts w:eastAsia="宋体" w:cs="Arial"/>
          <w:i w:val="0"/>
          <w:lang w:eastAsia="zh-CN"/>
        </w:rPr>
        <w:lastRenderedPageBreak/>
        <w:t>The teacher can divide the students into multiple groups and send and r</w:t>
      </w:r>
      <w:r>
        <w:rPr>
          <w:rFonts w:eastAsia="宋体" w:cs="Arial"/>
          <w:i w:val="0"/>
          <w:lang w:eastAsia="zh-CN"/>
        </w:rPr>
        <w:t xml:space="preserve">eceive the work in a unified manner. </w:t>
      </w:r>
      <w:r>
        <w:rPr>
          <w:rFonts w:eastAsia="宋体" w:cs="Arial" w:hint="eastAsia"/>
          <w:i w:val="0"/>
          <w:lang w:eastAsia="zh-CN"/>
        </w:rPr>
        <w:t xml:space="preserve">Team members can only view their own group's </w:t>
      </w:r>
      <w:r>
        <w:rPr>
          <w:rFonts w:eastAsia="宋体" w:cs="Arial" w:hint="eastAsia"/>
          <w:i w:val="0"/>
          <w:lang w:eastAsia="zh-CN"/>
        </w:rPr>
        <w:t>assignments</w:t>
      </w:r>
    </w:p>
    <w:p w:rsidR="003E2B1C" w:rsidRDefault="00091427">
      <w:pPr>
        <w:pStyle w:val="level4"/>
        <w:spacing w:before="240"/>
        <w:ind w:left="635"/>
        <w:rPr>
          <w:rFonts w:ascii="Arial" w:hAnsi="Arial" w:cs="Arial"/>
        </w:rPr>
      </w:pPr>
      <w:r>
        <w:t>3.</w:t>
      </w:r>
      <w:r>
        <w:rPr>
          <w:rFonts w:eastAsia="宋体" w:hint="eastAsia"/>
          <w:lang w:eastAsia="zh-CN"/>
        </w:rPr>
        <w:t>3</w:t>
      </w:r>
      <w:r>
        <w:t>.2</w:t>
      </w:r>
      <w:r>
        <w:tab/>
      </w:r>
      <w:r>
        <w:rPr>
          <w:rFonts w:ascii="Arial" w:hAnsi="Arial" w:cs="Arial"/>
        </w:rPr>
        <w:t>Functional Requirements</w:t>
      </w:r>
    </w:p>
    <w:p w:rsidR="003E2B1C" w:rsidRDefault="00091427">
      <w:pPr>
        <w:pStyle w:val="requirement"/>
        <w:spacing w:beforeLines="50" w:before="120"/>
        <w:ind w:left="2347" w:hanging="992"/>
        <w:rPr>
          <w:rFonts w:ascii="Arial" w:eastAsiaTheme="minorEastAsia" w:hAnsi="Arial" w:cs="Arial"/>
          <w:sz w:val="22"/>
          <w:szCs w:val="22"/>
          <w:lang w:eastAsia="zh-CN"/>
        </w:rPr>
      </w:pPr>
      <w:r>
        <w:rPr>
          <w:rFonts w:ascii="Arial" w:hAnsi="Arial" w:cs="Arial"/>
          <w:sz w:val="22"/>
          <w:szCs w:val="22"/>
          <w:lang w:eastAsia="zh-CN"/>
        </w:rPr>
        <w:t>REQ-1:</w:t>
      </w:r>
      <w:r>
        <w:rPr>
          <w:rFonts w:ascii="Arial" w:hAnsi="Arial" w:cs="Arial"/>
          <w:sz w:val="22"/>
          <w:szCs w:val="22"/>
          <w:lang w:eastAsia="zh-CN"/>
        </w:rPr>
        <w:tab/>
      </w:r>
      <w:r>
        <w:rPr>
          <w:rFonts w:ascii="Arial" w:eastAsia="宋体" w:hAnsi="Arial" w:cs="Arial"/>
          <w:sz w:val="22"/>
          <w:szCs w:val="22"/>
          <w:lang w:eastAsia="zh-CN"/>
        </w:rPr>
        <w:t>Teachers can set up students as members of certain groups.</w:t>
      </w:r>
    </w:p>
    <w:p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REQ-2:</w:t>
      </w:r>
      <w:r>
        <w:rPr>
          <w:rFonts w:ascii="Arial" w:hAnsi="Arial" w:cs="Arial"/>
          <w:sz w:val="22"/>
          <w:szCs w:val="22"/>
          <w:lang w:eastAsia="zh-CN"/>
        </w:rPr>
        <w:tab/>
      </w:r>
      <w:r>
        <w:rPr>
          <w:rFonts w:ascii="Arial" w:eastAsia="宋体" w:hAnsi="Arial" w:cs="Arial"/>
          <w:sz w:val="22"/>
          <w:szCs w:val="22"/>
          <w:lang w:eastAsia="zh-CN"/>
        </w:rPr>
        <w:t xml:space="preserve">Teachers can arrange assignments for a group and set </w:t>
      </w:r>
      <w:r>
        <w:rPr>
          <w:rFonts w:ascii="Arial" w:eastAsia="宋体" w:hAnsi="Arial" w:cs="Arial"/>
          <w:sz w:val="22"/>
          <w:szCs w:val="22"/>
          <w:lang w:eastAsia="zh-CN"/>
        </w:rPr>
        <w:t>deadlines.</w:t>
      </w:r>
    </w:p>
    <w:p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REQ-3</w:t>
      </w:r>
      <w:r>
        <w:rPr>
          <w:rFonts w:ascii="Arial" w:eastAsia="宋体" w:hAnsi="Arial" w:cs="Arial"/>
          <w:sz w:val="22"/>
          <w:szCs w:val="22"/>
          <w:lang w:eastAsia="zh-CN"/>
        </w:rPr>
        <w:t>:</w:t>
      </w:r>
      <w:r>
        <w:rPr>
          <w:rFonts w:ascii="Arial" w:eastAsia="宋体" w:hAnsi="Arial" w:cs="Arial"/>
          <w:sz w:val="22"/>
          <w:szCs w:val="22"/>
          <w:lang w:eastAsia="zh-CN"/>
        </w:rPr>
        <w:tab/>
      </w:r>
      <w:r>
        <w:rPr>
          <w:rFonts w:ascii="Arial" w:eastAsia="宋体" w:hAnsi="Arial" w:cs="Arial" w:hint="eastAsia"/>
          <w:sz w:val="22"/>
          <w:szCs w:val="22"/>
          <w:lang w:eastAsia="zh-CN"/>
        </w:rPr>
        <w:t>Teachers can change group members or remove a member</w:t>
      </w:r>
      <w:r>
        <w:rPr>
          <w:rFonts w:ascii="Arial" w:eastAsia="宋体" w:hAnsi="Arial" w:cs="Arial" w:hint="eastAsia"/>
          <w:sz w:val="22"/>
          <w:szCs w:val="22"/>
          <w:lang w:eastAsia="zh-CN"/>
        </w:rPr>
        <w:t>.</w:t>
      </w:r>
    </w:p>
    <w:p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w:t>
      </w:r>
      <w:r>
        <w:rPr>
          <w:rFonts w:ascii="Arial" w:eastAsia="宋体" w:hAnsi="Arial" w:cs="Arial"/>
          <w:sz w:val="22"/>
          <w:szCs w:val="22"/>
          <w:lang w:eastAsia="zh-CN"/>
        </w:rPr>
        <w:t>-4:</w:t>
      </w:r>
      <w:r>
        <w:rPr>
          <w:rFonts w:ascii="Arial" w:eastAsia="宋体" w:hAnsi="Arial" w:cs="Arial"/>
          <w:sz w:val="22"/>
          <w:szCs w:val="22"/>
          <w:lang w:eastAsia="zh-CN"/>
        </w:rPr>
        <w:tab/>
      </w:r>
      <w:r>
        <w:rPr>
          <w:rFonts w:ascii="Arial" w:eastAsia="宋体" w:hAnsi="Arial" w:cs="Arial" w:hint="eastAsia"/>
          <w:sz w:val="22"/>
          <w:szCs w:val="22"/>
          <w:lang w:eastAsia="zh-CN"/>
        </w:rPr>
        <w:t>Teachers can change group information, such as a description of the group</w:t>
      </w:r>
      <w:r>
        <w:rPr>
          <w:rFonts w:ascii="Arial" w:eastAsia="宋体" w:hAnsi="Arial" w:cs="Arial" w:hint="eastAsia"/>
          <w:sz w:val="22"/>
          <w:szCs w:val="22"/>
          <w:lang w:eastAsia="zh-CN"/>
        </w:rPr>
        <w:t>.</w:t>
      </w:r>
    </w:p>
    <w:p w:rsidR="003E2B1C" w:rsidRDefault="00091427">
      <w:pPr>
        <w:pStyle w:val="22"/>
      </w:pPr>
      <w:bookmarkStart w:id="55" w:name="_Toc652_WPSOffice_Level2"/>
      <w:bookmarkStart w:id="56" w:name="_Toc2181_WPSOffice_Level2"/>
      <w:bookmarkEnd w:id="54"/>
      <w:r>
        <w:rPr>
          <w:rFonts w:hint="eastAsia"/>
          <w:lang w:eastAsia="zh-CN"/>
        </w:rPr>
        <w:t>Task</w:t>
      </w:r>
      <w:bookmarkEnd w:id="55"/>
      <w:bookmarkEnd w:id="56"/>
    </w:p>
    <w:p w:rsidR="003E2B1C" w:rsidRDefault="00091427">
      <w:pPr>
        <w:pStyle w:val="level4"/>
        <w:spacing w:before="240"/>
        <w:ind w:left="0" w:firstLine="635"/>
      </w:pPr>
      <w:r>
        <w:t>3.</w:t>
      </w:r>
      <w:r>
        <w:rPr>
          <w:rFonts w:eastAsia="宋体" w:hint="eastAsia"/>
          <w:lang w:eastAsia="zh-CN"/>
        </w:rPr>
        <w:t>3</w:t>
      </w:r>
      <w:r>
        <w:t>.1</w:t>
      </w:r>
      <w:r>
        <w:tab/>
      </w:r>
      <w:r>
        <w:rPr>
          <w:rFonts w:ascii="Arial" w:hAnsi="Arial" w:cs="Arial"/>
        </w:rPr>
        <w:t>Description</w:t>
      </w:r>
    </w:p>
    <w:p w:rsidR="003E2B1C" w:rsidRDefault="00091427">
      <w:pPr>
        <w:pStyle w:val="level3text"/>
        <w:numPr>
          <w:ilvl w:val="12"/>
          <w:numId w:val="0"/>
        </w:numPr>
        <w:spacing w:line="240" w:lineRule="exact"/>
        <w:ind w:left="1440"/>
        <w:rPr>
          <w:rFonts w:cs="Arial"/>
          <w:i w:val="0"/>
          <w:lang w:eastAsia="zh-CN"/>
        </w:rPr>
      </w:pPr>
      <w:r>
        <w:rPr>
          <w:rFonts w:eastAsia="宋体" w:cs="Arial" w:hint="eastAsia"/>
          <w:i w:val="0"/>
          <w:lang w:eastAsia="zh-CN"/>
        </w:rPr>
        <w:t xml:space="preserve">A </w:t>
      </w:r>
      <w:r>
        <w:rPr>
          <w:rFonts w:eastAsia="宋体" w:cs="Arial" w:hint="eastAsia"/>
          <w:i w:val="0"/>
          <w:lang w:eastAsia="zh-CN"/>
        </w:rPr>
        <w:t>t</w:t>
      </w:r>
      <w:r>
        <w:rPr>
          <w:rFonts w:eastAsia="宋体" w:cs="Arial" w:hint="eastAsia"/>
          <w:i w:val="0"/>
          <w:lang w:eastAsia="zh-CN"/>
        </w:rPr>
        <w:t xml:space="preserve">ask is a collection of problems. A </w:t>
      </w:r>
      <w:r>
        <w:rPr>
          <w:rFonts w:eastAsia="宋体" w:cs="Arial" w:hint="eastAsia"/>
          <w:i w:val="0"/>
          <w:lang w:eastAsia="zh-CN"/>
        </w:rPr>
        <w:t>t</w:t>
      </w:r>
      <w:r>
        <w:rPr>
          <w:rFonts w:eastAsia="宋体" w:cs="Arial" w:hint="eastAsia"/>
          <w:i w:val="0"/>
          <w:lang w:eastAsia="zh-CN"/>
        </w:rPr>
        <w:t xml:space="preserve">ask often contains many problems. A teacher can set the </w:t>
      </w:r>
      <w:r>
        <w:rPr>
          <w:rFonts w:eastAsia="宋体" w:cs="Arial" w:hint="eastAsia"/>
          <w:i w:val="0"/>
          <w:lang w:eastAsia="zh-CN"/>
        </w:rPr>
        <w:t>t</w:t>
      </w:r>
      <w:r>
        <w:rPr>
          <w:rFonts w:eastAsia="宋体" w:cs="Arial" w:hint="eastAsia"/>
          <w:i w:val="0"/>
          <w:lang w:eastAsia="zh-CN"/>
        </w:rPr>
        <w:t>ask</w:t>
      </w:r>
      <w:r>
        <w:rPr>
          <w:rFonts w:eastAsia="宋体" w:cs="Arial" w:hint="eastAsia"/>
          <w:i w:val="0"/>
          <w:lang w:eastAsia="zh-CN"/>
        </w:rPr>
        <w:t>s</w:t>
      </w:r>
    </w:p>
    <w:p w:rsidR="003E2B1C" w:rsidRDefault="00091427">
      <w:pPr>
        <w:pStyle w:val="level4"/>
        <w:spacing w:before="240"/>
        <w:ind w:left="635"/>
        <w:rPr>
          <w:rFonts w:ascii="Arial" w:hAnsi="Arial" w:cs="Arial"/>
        </w:rPr>
      </w:pPr>
      <w:r>
        <w:t>3.</w:t>
      </w:r>
      <w:r>
        <w:rPr>
          <w:rFonts w:eastAsia="宋体" w:hint="eastAsia"/>
          <w:lang w:eastAsia="zh-CN"/>
        </w:rPr>
        <w:t>3</w:t>
      </w:r>
      <w:r>
        <w:t>.2</w:t>
      </w:r>
      <w:r>
        <w:tab/>
      </w:r>
      <w:r>
        <w:rPr>
          <w:rFonts w:ascii="Arial" w:hAnsi="Arial" w:cs="Arial"/>
        </w:rPr>
        <w:t>Functional Requirements</w:t>
      </w:r>
    </w:p>
    <w:p w:rsidR="003E2B1C" w:rsidRDefault="00091427">
      <w:pPr>
        <w:pStyle w:val="requirement"/>
        <w:spacing w:beforeLines="50" w:before="120"/>
        <w:ind w:left="2347" w:hanging="992"/>
        <w:rPr>
          <w:rFonts w:ascii="Arial" w:eastAsiaTheme="minorEastAsia" w:hAnsi="Arial" w:cs="Arial"/>
          <w:sz w:val="22"/>
          <w:szCs w:val="22"/>
          <w:lang w:eastAsia="zh-CN"/>
        </w:rPr>
      </w:pPr>
      <w:r>
        <w:rPr>
          <w:rFonts w:ascii="Arial" w:hAnsi="Arial" w:cs="Arial"/>
          <w:sz w:val="22"/>
          <w:szCs w:val="22"/>
          <w:lang w:eastAsia="zh-CN"/>
        </w:rPr>
        <w:t>REQ-1:</w:t>
      </w:r>
      <w:r>
        <w:rPr>
          <w:rFonts w:ascii="Arial" w:hAnsi="Arial" w:cs="Arial"/>
          <w:sz w:val="22"/>
          <w:szCs w:val="22"/>
          <w:lang w:eastAsia="zh-CN"/>
        </w:rPr>
        <w:tab/>
      </w:r>
      <w:r>
        <w:rPr>
          <w:rFonts w:ascii="Arial" w:eastAsia="宋体" w:hAnsi="Arial" w:cs="Arial" w:hint="eastAsia"/>
          <w:sz w:val="22"/>
          <w:szCs w:val="22"/>
          <w:lang w:eastAsia="zh-CN"/>
        </w:rPr>
        <w:t xml:space="preserve">Existing topics can be added to a new </w:t>
      </w:r>
      <w:r>
        <w:rPr>
          <w:rFonts w:ascii="Arial" w:eastAsia="宋体" w:hAnsi="Arial" w:cs="Arial" w:hint="eastAsia"/>
          <w:sz w:val="22"/>
          <w:szCs w:val="22"/>
          <w:lang w:eastAsia="zh-CN"/>
        </w:rPr>
        <w:t>t</w:t>
      </w:r>
      <w:r>
        <w:rPr>
          <w:rFonts w:ascii="Arial" w:eastAsia="宋体" w:hAnsi="Arial" w:cs="Arial" w:hint="eastAsia"/>
          <w:sz w:val="22"/>
          <w:szCs w:val="22"/>
          <w:lang w:eastAsia="zh-CN"/>
        </w:rPr>
        <w:t>ask</w:t>
      </w:r>
      <w:r>
        <w:rPr>
          <w:rFonts w:ascii="Arial" w:eastAsia="宋体" w:hAnsi="Arial" w:cs="Arial" w:hint="eastAsia"/>
          <w:sz w:val="22"/>
          <w:szCs w:val="22"/>
          <w:lang w:eastAsia="zh-CN"/>
        </w:rPr>
        <w:t xml:space="preserve"> by teachers.</w:t>
      </w:r>
    </w:p>
    <w:p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REQ-2:</w:t>
      </w:r>
      <w:r>
        <w:rPr>
          <w:rFonts w:ascii="Arial" w:hAnsi="Arial" w:cs="Arial"/>
          <w:sz w:val="22"/>
          <w:szCs w:val="22"/>
          <w:lang w:eastAsia="zh-CN"/>
        </w:rPr>
        <w:tab/>
      </w:r>
      <w:r>
        <w:rPr>
          <w:rFonts w:ascii="Arial" w:eastAsia="宋体" w:hAnsi="Arial" w:cs="Arial"/>
          <w:sz w:val="22"/>
          <w:szCs w:val="22"/>
          <w:lang w:eastAsia="zh-CN"/>
        </w:rPr>
        <w:t>Teachers can arrange and set deadlines.</w:t>
      </w:r>
      <w:r>
        <w:rPr>
          <w:rFonts w:ascii="Arial" w:eastAsia="宋体" w:hAnsi="Arial" w:cs="Arial" w:hint="eastAsia"/>
          <w:sz w:val="22"/>
          <w:szCs w:val="22"/>
          <w:lang w:eastAsia="zh-CN"/>
        </w:rPr>
        <w:t xml:space="preserve"> The students can find it.</w:t>
      </w:r>
    </w:p>
    <w:p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REQ-3</w:t>
      </w:r>
      <w:r>
        <w:rPr>
          <w:rFonts w:ascii="Arial" w:eastAsia="宋体" w:hAnsi="Arial" w:cs="Arial"/>
          <w:sz w:val="22"/>
          <w:szCs w:val="22"/>
          <w:lang w:eastAsia="zh-CN"/>
        </w:rPr>
        <w:t>:</w:t>
      </w:r>
      <w:r>
        <w:rPr>
          <w:rFonts w:ascii="Arial" w:eastAsia="宋体" w:hAnsi="Arial" w:cs="Arial"/>
          <w:sz w:val="22"/>
          <w:szCs w:val="22"/>
          <w:lang w:eastAsia="zh-CN"/>
        </w:rPr>
        <w:tab/>
      </w:r>
      <w:r>
        <w:rPr>
          <w:rFonts w:ascii="Arial" w:eastAsia="宋体" w:hAnsi="Arial" w:cs="Arial"/>
          <w:sz w:val="22"/>
          <w:szCs w:val="22"/>
          <w:lang w:eastAsia="zh-CN"/>
        </w:rPr>
        <w:t xml:space="preserve">Modify the </w:t>
      </w:r>
      <w:r>
        <w:rPr>
          <w:rFonts w:ascii="Arial" w:eastAsia="宋体" w:hAnsi="Arial" w:cs="Arial"/>
          <w:sz w:val="22"/>
          <w:szCs w:val="22"/>
          <w:lang w:eastAsia="zh-CN"/>
        </w:rPr>
        <w:t xml:space="preserve">collection </w:t>
      </w:r>
      <w:r>
        <w:rPr>
          <w:rFonts w:ascii="Arial" w:eastAsia="宋体" w:hAnsi="Arial" w:cs="Arial"/>
          <w:sz w:val="22"/>
          <w:szCs w:val="22"/>
          <w:lang w:eastAsia="zh-CN"/>
        </w:rPr>
        <w:t xml:space="preserve">of </w:t>
      </w:r>
      <w:proofErr w:type="gramStart"/>
      <w:r>
        <w:rPr>
          <w:rFonts w:ascii="Arial" w:eastAsia="宋体" w:hAnsi="Arial" w:cs="Arial"/>
          <w:sz w:val="22"/>
          <w:szCs w:val="22"/>
          <w:lang w:eastAsia="zh-CN"/>
        </w:rPr>
        <w:t>task</w:t>
      </w:r>
      <w:proofErr w:type="gramEnd"/>
      <w:r>
        <w:rPr>
          <w:rFonts w:ascii="Arial" w:eastAsia="宋体" w:hAnsi="Arial" w:cs="Arial"/>
          <w:sz w:val="22"/>
          <w:szCs w:val="22"/>
          <w:lang w:eastAsia="zh-CN"/>
        </w:rPr>
        <w:t xml:space="preserve"> by teachers.</w:t>
      </w:r>
    </w:p>
    <w:p w:rsidR="003E2B1C" w:rsidRDefault="003E2B1C">
      <w:pPr>
        <w:pStyle w:val="requirement"/>
        <w:spacing w:beforeLines="50" w:before="120"/>
        <w:rPr>
          <w:rFonts w:ascii="Arial" w:eastAsia="宋体" w:hAnsi="Arial" w:cs="Arial"/>
          <w:sz w:val="22"/>
          <w:szCs w:val="22"/>
          <w:lang w:eastAsia="zh-CN"/>
        </w:rPr>
      </w:pPr>
    </w:p>
    <w:p w:rsidR="003E2B1C" w:rsidRDefault="00091427">
      <w:pPr>
        <w:pStyle w:val="22"/>
      </w:pPr>
      <w:bookmarkStart w:id="57" w:name="_Toc4958991"/>
      <w:bookmarkStart w:id="58" w:name="_Toc6783_WPSOffice_Level2"/>
      <w:bookmarkStart w:id="59" w:name="_Toc8900_WPSOffice_Level2"/>
      <w:r>
        <w:rPr>
          <w:rFonts w:hint="eastAsia"/>
          <w:lang w:eastAsia="zh-CN"/>
        </w:rPr>
        <w:t>Online</w:t>
      </w:r>
      <w:r>
        <w:rPr>
          <w:lang w:eastAsia="zh-CN"/>
        </w:rPr>
        <w:t xml:space="preserve"> Test</w:t>
      </w:r>
      <w:bookmarkEnd w:id="57"/>
      <w:bookmarkEnd w:id="58"/>
      <w:bookmarkEnd w:id="59"/>
    </w:p>
    <w:p w:rsidR="003E2B1C" w:rsidRDefault="00091427">
      <w:pPr>
        <w:pStyle w:val="level4"/>
        <w:rPr>
          <w:rFonts w:ascii="Arial" w:hAnsi="Arial" w:cs="Arial"/>
          <w:sz w:val="22"/>
          <w:szCs w:val="22"/>
        </w:rPr>
      </w:pPr>
      <w:r>
        <w:rPr>
          <w:rFonts w:ascii="Arial" w:hAnsi="Arial" w:cs="Arial"/>
          <w:sz w:val="22"/>
          <w:szCs w:val="22"/>
        </w:rPr>
        <w:t>3.</w:t>
      </w:r>
      <w:r>
        <w:rPr>
          <w:rFonts w:ascii="Arial" w:eastAsia="宋体" w:hAnsi="Arial" w:cs="Arial"/>
          <w:sz w:val="22"/>
          <w:szCs w:val="22"/>
          <w:lang w:eastAsia="zh-CN"/>
        </w:rPr>
        <w:t>4</w:t>
      </w:r>
      <w:r>
        <w:rPr>
          <w:rFonts w:ascii="Arial" w:hAnsi="Arial" w:cs="Arial"/>
          <w:sz w:val="22"/>
          <w:szCs w:val="22"/>
        </w:rPr>
        <w:t>.1</w:t>
      </w:r>
      <w:r>
        <w:rPr>
          <w:rFonts w:ascii="Arial" w:hAnsi="Arial" w:cs="Arial"/>
          <w:sz w:val="22"/>
          <w:szCs w:val="22"/>
        </w:rPr>
        <w:tab/>
        <w:t>Description</w:t>
      </w:r>
    </w:p>
    <w:p w:rsidR="003E2B1C" w:rsidRDefault="00091427">
      <w:pPr>
        <w:pStyle w:val="level4"/>
        <w:ind w:left="1440"/>
        <w:rPr>
          <w:rFonts w:ascii="Arial" w:hAnsi="Arial" w:cs="Arial"/>
          <w:sz w:val="22"/>
          <w:szCs w:val="22"/>
          <w:lang w:eastAsia="zh-CN"/>
        </w:rPr>
      </w:pPr>
      <w:r>
        <w:rPr>
          <w:rFonts w:ascii="Arial" w:eastAsia="宋体" w:hAnsi="Arial" w:cs="Arial"/>
          <w:sz w:val="22"/>
          <w:szCs w:val="22"/>
          <w:lang w:eastAsia="zh-CN"/>
        </w:rPr>
        <w:t>All students can submit arbitrary code and test code to the system for evaluation by the system.</w:t>
      </w:r>
    </w:p>
    <w:p w:rsidR="003E2B1C" w:rsidRDefault="00091427">
      <w:pPr>
        <w:pStyle w:val="level4"/>
        <w:rPr>
          <w:rFonts w:ascii="Arial" w:hAnsi="Arial" w:cs="Arial"/>
          <w:sz w:val="22"/>
          <w:szCs w:val="22"/>
        </w:rPr>
      </w:pPr>
      <w:r>
        <w:rPr>
          <w:rFonts w:ascii="Arial" w:hAnsi="Arial" w:cs="Arial"/>
          <w:sz w:val="22"/>
          <w:szCs w:val="22"/>
        </w:rPr>
        <w:t>3.</w:t>
      </w:r>
      <w:r>
        <w:rPr>
          <w:rFonts w:ascii="Arial" w:eastAsia="宋体" w:hAnsi="Arial" w:cs="Arial"/>
          <w:sz w:val="22"/>
          <w:szCs w:val="22"/>
          <w:lang w:eastAsia="zh-CN"/>
        </w:rPr>
        <w:t>4</w:t>
      </w:r>
      <w:r>
        <w:rPr>
          <w:rFonts w:ascii="Arial" w:hAnsi="Arial" w:cs="Arial"/>
          <w:sz w:val="22"/>
          <w:szCs w:val="22"/>
        </w:rPr>
        <w:t>.2</w:t>
      </w:r>
      <w:r>
        <w:rPr>
          <w:rFonts w:ascii="Arial" w:hAnsi="Arial" w:cs="Arial"/>
          <w:sz w:val="22"/>
          <w:szCs w:val="22"/>
        </w:rPr>
        <w:tab/>
        <w:t>Functional Requirements</w:t>
      </w:r>
    </w:p>
    <w:p w:rsidR="003E2B1C" w:rsidRDefault="00091427">
      <w:pPr>
        <w:pStyle w:val="requirement"/>
        <w:rPr>
          <w:rFonts w:ascii="Arial" w:eastAsia="宋体" w:hAnsi="Arial" w:cs="Arial"/>
          <w:sz w:val="22"/>
          <w:szCs w:val="22"/>
          <w:lang w:eastAsia="zh-CN"/>
        </w:rPr>
      </w:pPr>
      <w:r>
        <w:rPr>
          <w:rFonts w:ascii="Arial" w:hAnsi="Arial" w:cs="Arial"/>
          <w:sz w:val="22"/>
          <w:szCs w:val="22"/>
          <w:lang w:eastAsia="zh-CN"/>
        </w:rPr>
        <w:t>REQ-1:</w:t>
      </w:r>
      <w:r>
        <w:rPr>
          <w:rFonts w:ascii="Arial" w:hAnsi="Arial" w:cs="Arial"/>
          <w:sz w:val="22"/>
          <w:szCs w:val="22"/>
          <w:lang w:eastAsia="zh-CN"/>
        </w:rPr>
        <w:tab/>
      </w:r>
      <w:r>
        <w:rPr>
          <w:rFonts w:ascii="Arial" w:eastAsia="宋体" w:hAnsi="Arial" w:cs="Arial"/>
          <w:sz w:val="22"/>
          <w:szCs w:val="22"/>
          <w:lang w:eastAsia="zh-CN"/>
        </w:rPr>
        <w:t>Teachers can</w:t>
      </w:r>
      <w:r>
        <w:rPr>
          <w:rFonts w:ascii="Arial" w:eastAsia="宋体" w:hAnsi="Arial" w:cs="Arial" w:hint="eastAsia"/>
          <w:sz w:val="22"/>
          <w:szCs w:val="22"/>
          <w:lang w:eastAsia="zh-CN"/>
        </w:rPr>
        <w:t xml:space="preserve"> provide </w:t>
      </w:r>
      <w:proofErr w:type="gramStart"/>
      <w:r>
        <w:rPr>
          <w:rFonts w:ascii="Arial" w:eastAsia="宋体" w:hAnsi="Arial" w:cs="Arial" w:hint="eastAsia"/>
          <w:sz w:val="22"/>
          <w:szCs w:val="22"/>
          <w:lang w:eastAsia="zh-CN"/>
        </w:rPr>
        <w:t>a number of</w:t>
      </w:r>
      <w:proofErr w:type="gramEnd"/>
      <w:r>
        <w:rPr>
          <w:rFonts w:ascii="Arial" w:eastAsia="宋体" w:hAnsi="Arial" w:cs="Arial" w:hint="eastAsia"/>
          <w:sz w:val="22"/>
          <w:szCs w:val="22"/>
          <w:lang w:eastAsia="zh-CN"/>
        </w:rPr>
        <w:t xml:space="preserve"> test codes</w:t>
      </w:r>
    </w:p>
    <w:p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REQ-2:</w:t>
      </w:r>
      <w:r>
        <w:rPr>
          <w:rFonts w:ascii="Arial" w:hAnsi="Arial" w:cs="Arial"/>
          <w:sz w:val="22"/>
          <w:szCs w:val="22"/>
          <w:lang w:eastAsia="zh-CN"/>
        </w:rPr>
        <w:tab/>
      </w:r>
      <w:r>
        <w:rPr>
          <w:rFonts w:ascii="Arial" w:eastAsia="宋体" w:hAnsi="Arial" w:cs="Arial"/>
          <w:sz w:val="22"/>
          <w:szCs w:val="22"/>
          <w:lang w:eastAsia="zh-CN"/>
        </w:rPr>
        <w:t xml:space="preserve">All </w:t>
      </w:r>
      <w:r>
        <w:rPr>
          <w:rFonts w:ascii="Arial" w:eastAsia="宋体" w:hAnsi="Arial" w:cs="Arial"/>
          <w:sz w:val="22"/>
          <w:szCs w:val="22"/>
          <w:lang w:eastAsia="zh-CN"/>
        </w:rPr>
        <w:t>students can submit arbitrary code and test code to the system for immediate evaluation by the system.</w:t>
      </w:r>
      <w:r>
        <w:rPr>
          <w:rFonts w:ascii="Arial" w:eastAsia="宋体" w:hAnsi="Arial" w:cs="Arial" w:hint="eastAsia"/>
          <w:sz w:val="22"/>
          <w:szCs w:val="22"/>
          <w:lang w:eastAsia="zh-CN"/>
        </w:rPr>
        <w:t xml:space="preserve"> </w:t>
      </w:r>
    </w:p>
    <w:p w:rsidR="003E2B1C" w:rsidRDefault="003E2B1C">
      <w:pPr>
        <w:pStyle w:val="requirement"/>
        <w:rPr>
          <w:rFonts w:ascii="Arial" w:eastAsia="宋体" w:hAnsi="Arial" w:cs="Arial"/>
          <w:sz w:val="22"/>
          <w:szCs w:val="22"/>
          <w:lang w:eastAsia="zh-CN"/>
        </w:rPr>
      </w:pPr>
    </w:p>
    <w:p w:rsidR="003E2B1C" w:rsidRDefault="003E2B1C">
      <w:pPr>
        <w:rPr>
          <w:rFonts w:cs="Arial"/>
          <w:i/>
          <w:color w:val="0000FF"/>
          <w:szCs w:val="20"/>
        </w:rPr>
      </w:pPr>
    </w:p>
    <w:p w:rsidR="003E2B1C" w:rsidRDefault="00091427">
      <w:pPr>
        <w:pStyle w:val="22"/>
      </w:pPr>
      <w:bookmarkStart w:id="60" w:name="_Toc10147_WPSOffice_Level2"/>
      <w:bookmarkStart w:id="61" w:name="_Toc3413_WPSOffice_Level2"/>
      <w:r>
        <w:rPr>
          <w:rFonts w:hint="eastAsia"/>
          <w:lang w:eastAsia="zh-CN"/>
        </w:rPr>
        <w:t>Status</w:t>
      </w:r>
      <w:bookmarkEnd w:id="60"/>
      <w:bookmarkEnd w:id="61"/>
    </w:p>
    <w:p w:rsidR="003E2B1C" w:rsidRDefault="00091427">
      <w:pPr>
        <w:pStyle w:val="level4"/>
        <w:rPr>
          <w:rFonts w:ascii="Arial" w:hAnsi="Arial" w:cs="Arial"/>
          <w:sz w:val="22"/>
          <w:szCs w:val="22"/>
        </w:rPr>
      </w:pPr>
      <w:r>
        <w:rPr>
          <w:rFonts w:ascii="Arial" w:hAnsi="Arial" w:cs="Arial"/>
          <w:sz w:val="22"/>
          <w:szCs w:val="22"/>
        </w:rPr>
        <w:t>3.</w:t>
      </w:r>
      <w:r>
        <w:rPr>
          <w:rFonts w:ascii="Arial" w:eastAsia="宋体" w:hAnsi="Arial" w:cs="Arial"/>
          <w:sz w:val="22"/>
          <w:szCs w:val="22"/>
          <w:lang w:eastAsia="zh-CN"/>
        </w:rPr>
        <w:t>4</w:t>
      </w:r>
      <w:r>
        <w:rPr>
          <w:rFonts w:ascii="Arial" w:hAnsi="Arial" w:cs="Arial"/>
          <w:sz w:val="22"/>
          <w:szCs w:val="22"/>
        </w:rPr>
        <w:t>.1</w:t>
      </w:r>
      <w:r>
        <w:rPr>
          <w:rFonts w:ascii="Arial" w:hAnsi="Arial" w:cs="Arial"/>
          <w:sz w:val="22"/>
          <w:szCs w:val="22"/>
        </w:rPr>
        <w:tab/>
        <w:t>Description</w:t>
      </w:r>
    </w:p>
    <w:p w:rsidR="003E2B1C" w:rsidRDefault="00091427">
      <w:pPr>
        <w:pStyle w:val="level4"/>
        <w:rPr>
          <w:rFonts w:ascii="Arial" w:hAnsi="Arial" w:cs="Arial"/>
          <w:sz w:val="22"/>
          <w:szCs w:val="22"/>
          <w:lang w:eastAsia="zh-CN"/>
        </w:rPr>
      </w:pPr>
      <w:r>
        <w:rPr>
          <w:rFonts w:ascii="Arial" w:hAnsi="Arial" w:cs="Arial"/>
          <w:sz w:val="22"/>
          <w:szCs w:val="22"/>
          <w:lang w:eastAsia="zh-CN"/>
        </w:rPr>
        <w:t xml:space="preserve">The status is used to update grades and </w:t>
      </w:r>
      <w:r>
        <w:rPr>
          <w:rFonts w:ascii="Arial" w:hAnsi="Arial" w:cs="Arial" w:hint="eastAsia"/>
          <w:sz w:val="22"/>
          <w:szCs w:val="22"/>
          <w:lang w:eastAsia="zh-CN"/>
        </w:rPr>
        <w:t>t</w:t>
      </w:r>
      <w:r>
        <w:rPr>
          <w:rFonts w:ascii="Arial" w:hAnsi="Arial" w:cs="Arial"/>
          <w:sz w:val="22"/>
          <w:szCs w:val="22"/>
          <w:lang w:eastAsia="zh-CN"/>
        </w:rPr>
        <w:t xml:space="preserve">he status of </w:t>
      </w:r>
      <w:r>
        <w:rPr>
          <w:rFonts w:ascii="Arial" w:hAnsi="Arial" w:cs="Arial" w:hint="eastAsia"/>
          <w:sz w:val="22"/>
          <w:szCs w:val="22"/>
          <w:lang w:eastAsia="zh-CN"/>
        </w:rPr>
        <w:t>t</w:t>
      </w:r>
      <w:r>
        <w:rPr>
          <w:rFonts w:ascii="Arial" w:hAnsi="Arial" w:cs="Arial"/>
          <w:sz w:val="22"/>
          <w:szCs w:val="22"/>
          <w:lang w:eastAsia="zh-CN"/>
        </w:rPr>
        <w:t xml:space="preserve">he submitted </w:t>
      </w:r>
      <w:r>
        <w:rPr>
          <w:rFonts w:ascii="Arial" w:hAnsi="Arial" w:cs="Arial" w:hint="eastAsia"/>
          <w:sz w:val="22"/>
          <w:szCs w:val="22"/>
          <w:lang w:eastAsia="zh-CN"/>
        </w:rPr>
        <w:t>assignment.</w:t>
      </w:r>
    </w:p>
    <w:p w:rsidR="003E2B1C" w:rsidRDefault="00091427">
      <w:pPr>
        <w:pStyle w:val="level4"/>
        <w:rPr>
          <w:rFonts w:ascii="Arial" w:hAnsi="Arial" w:cs="Arial"/>
          <w:sz w:val="22"/>
          <w:szCs w:val="22"/>
        </w:rPr>
      </w:pPr>
      <w:r>
        <w:rPr>
          <w:rFonts w:ascii="Arial" w:hAnsi="Arial" w:cs="Arial"/>
          <w:sz w:val="22"/>
          <w:szCs w:val="22"/>
        </w:rPr>
        <w:t>3.</w:t>
      </w:r>
      <w:r>
        <w:rPr>
          <w:rFonts w:ascii="Arial" w:eastAsia="宋体" w:hAnsi="Arial" w:cs="Arial"/>
          <w:sz w:val="22"/>
          <w:szCs w:val="22"/>
          <w:lang w:eastAsia="zh-CN"/>
        </w:rPr>
        <w:t>4</w:t>
      </w:r>
      <w:r>
        <w:rPr>
          <w:rFonts w:ascii="Arial" w:hAnsi="Arial" w:cs="Arial"/>
          <w:sz w:val="22"/>
          <w:szCs w:val="22"/>
        </w:rPr>
        <w:t>.2</w:t>
      </w:r>
      <w:r>
        <w:rPr>
          <w:rFonts w:ascii="Arial" w:hAnsi="Arial" w:cs="Arial"/>
          <w:sz w:val="22"/>
          <w:szCs w:val="22"/>
        </w:rPr>
        <w:tab/>
        <w:t>Functional Requirements</w:t>
      </w:r>
    </w:p>
    <w:p w:rsidR="003E2B1C" w:rsidRDefault="00091427">
      <w:pPr>
        <w:pStyle w:val="requirement"/>
        <w:rPr>
          <w:rFonts w:ascii="Arial" w:eastAsia="宋体" w:hAnsi="Arial" w:cs="Arial"/>
          <w:sz w:val="22"/>
          <w:szCs w:val="22"/>
          <w:lang w:eastAsia="zh-CN"/>
        </w:rPr>
      </w:pPr>
      <w:r>
        <w:rPr>
          <w:rFonts w:ascii="Arial" w:hAnsi="Arial" w:cs="Arial"/>
          <w:sz w:val="22"/>
          <w:szCs w:val="22"/>
          <w:lang w:eastAsia="zh-CN"/>
        </w:rPr>
        <w:lastRenderedPageBreak/>
        <w:t>REQ-1:</w:t>
      </w:r>
      <w:r>
        <w:rPr>
          <w:rFonts w:ascii="Arial" w:hAnsi="Arial" w:cs="Arial" w:hint="eastAsia"/>
          <w:sz w:val="22"/>
          <w:szCs w:val="22"/>
          <w:lang w:eastAsia="zh-CN"/>
        </w:rPr>
        <w:tab/>
        <w:t>Students</w:t>
      </w:r>
      <w:r>
        <w:rPr>
          <w:rFonts w:ascii="Arial" w:hAnsi="Arial" w:cs="Arial" w:hint="eastAsia"/>
          <w:sz w:val="22"/>
          <w:szCs w:val="22"/>
          <w:lang w:eastAsia="zh-CN"/>
        </w:rPr>
        <w:t xml:space="preserve"> can find score by test codes</w:t>
      </w:r>
    </w:p>
    <w:p w:rsidR="003E2B1C" w:rsidRDefault="00091427">
      <w:pPr>
        <w:pStyle w:val="requirement"/>
        <w:spacing w:beforeLines="50" w:before="120"/>
        <w:ind w:left="2347" w:hanging="992"/>
        <w:rPr>
          <w:rFonts w:ascii="Arial" w:eastAsia="宋体" w:hAnsi="Arial" w:cs="Arial"/>
          <w:sz w:val="22"/>
          <w:szCs w:val="22"/>
          <w:lang w:eastAsia="zh-CN"/>
        </w:rPr>
      </w:pPr>
      <w:r>
        <w:rPr>
          <w:rFonts w:ascii="Arial" w:hAnsi="Arial" w:cs="Arial"/>
          <w:sz w:val="22"/>
          <w:szCs w:val="22"/>
          <w:lang w:eastAsia="zh-CN"/>
        </w:rPr>
        <w:t>REQ-2:</w:t>
      </w:r>
      <w:r>
        <w:rPr>
          <w:rFonts w:ascii="Arial" w:hAnsi="Arial" w:cs="Arial"/>
          <w:sz w:val="22"/>
          <w:szCs w:val="22"/>
          <w:lang w:eastAsia="zh-CN"/>
        </w:rPr>
        <w:tab/>
      </w:r>
      <w:r>
        <w:rPr>
          <w:rFonts w:ascii="Arial" w:hAnsi="Arial" w:cs="Arial" w:hint="eastAsia"/>
          <w:sz w:val="22"/>
          <w:szCs w:val="22"/>
          <w:lang w:eastAsia="zh-CN"/>
        </w:rPr>
        <w:t>Students can check the correctness of the assignments submitted and the status of the corrections in this interface.</w:t>
      </w:r>
    </w:p>
    <w:p w:rsidR="003E2B1C" w:rsidRDefault="003E2B1C">
      <w:pPr>
        <w:rPr>
          <w:rFonts w:cs="Arial"/>
          <w:i/>
          <w:color w:val="0000FF"/>
          <w:szCs w:val="20"/>
        </w:rPr>
      </w:pPr>
    </w:p>
    <w:p w:rsidR="003E2B1C" w:rsidRDefault="00091427">
      <w:pPr>
        <w:pStyle w:val="StyleHeading1Before0pt"/>
      </w:pPr>
      <w:bookmarkStart w:id="62" w:name="_Toc4958992"/>
      <w:bookmarkStart w:id="63" w:name="_Toc21411_WPSOffice_Level1"/>
      <w:bookmarkStart w:id="64" w:name="_Toc23044_WPSOffice_Level1"/>
      <w:r>
        <w:lastRenderedPageBreak/>
        <w:t>External Interface Requirements</w:t>
      </w:r>
      <w:bookmarkEnd w:id="62"/>
      <w:bookmarkEnd w:id="63"/>
      <w:bookmarkEnd w:id="64"/>
    </w:p>
    <w:p w:rsidR="003E2B1C" w:rsidRDefault="00091427">
      <w:pPr>
        <w:pStyle w:val="22"/>
      </w:pPr>
      <w:bookmarkStart w:id="65" w:name="_Toc26969073"/>
      <w:bookmarkStart w:id="66" w:name="_Toc4958993"/>
      <w:bookmarkStart w:id="67" w:name="_Toc29038_WPSOffice_Level2"/>
      <w:bookmarkStart w:id="68" w:name="_Toc7592_WPSOffice_Level2"/>
      <w:r>
        <w:t>User Interfaces</w:t>
      </w:r>
      <w:bookmarkEnd w:id="65"/>
      <w:bookmarkEnd w:id="66"/>
      <w:bookmarkEnd w:id="67"/>
      <w:bookmarkEnd w:id="68"/>
    </w:p>
    <w:p w:rsidR="003E2B1C" w:rsidRDefault="00091427">
      <w:pPr>
        <w:pStyle w:val="template"/>
        <w:jc w:val="both"/>
        <w:rPr>
          <w:i w:val="0"/>
          <w:lang w:eastAsia="zh-CN"/>
        </w:rPr>
      </w:pPr>
      <w:r>
        <w:rPr>
          <w:i w:val="0"/>
          <w:lang w:eastAsia="zh-CN"/>
        </w:rPr>
        <w:t>The system user interface is built using the standard</w:t>
      </w:r>
      <w:r>
        <w:rPr>
          <w:i w:val="0"/>
          <w:lang w:eastAsia="zh-CN"/>
        </w:rPr>
        <w:t xml:space="preserve"> components of Bootstrap v4. All pages will contain navigation bar and login user information.</w:t>
      </w:r>
      <w:r>
        <w:rPr>
          <w:rFonts w:hint="eastAsia"/>
          <w:i w:val="0"/>
          <w:lang w:eastAsia="zh-CN"/>
        </w:rPr>
        <w:t xml:space="preserve"> Some functions will be only seen by teachers.</w:t>
      </w:r>
      <w:bookmarkStart w:id="69" w:name="OLE_LINK3"/>
    </w:p>
    <w:p w:rsidR="00943AEA" w:rsidRPr="00943AEA" w:rsidRDefault="00943AEA">
      <w:pPr>
        <w:pStyle w:val="template"/>
        <w:jc w:val="both"/>
        <w:rPr>
          <w:i w:val="0"/>
          <w:lang w:eastAsia="zh-CN"/>
        </w:rPr>
      </w:pPr>
    </w:p>
    <w:p w:rsidR="003E2B1C" w:rsidRDefault="00091427">
      <w:pPr>
        <w:pStyle w:val="template"/>
        <w:jc w:val="both"/>
        <w:rPr>
          <w:rFonts w:cs="Arial"/>
          <w:i w:val="0"/>
          <w:lang w:eastAsia="zh-CN"/>
        </w:rPr>
      </w:pPr>
      <w:r>
        <w:rPr>
          <w:rFonts w:cs="Arial"/>
          <w:i w:val="0"/>
          <w:noProof/>
          <w:lang w:eastAsia="zh-CN"/>
        </w:rPr>
        <w:drawing>
          <wp:anchor distT="0" distB="0" distL="114935" distR="114935" simplePos="0" relativeHeight="251661312" behindDoc="0" locked="0" layoutInCell="1" allowOverlap="1">
            <wp:simplePos x="0" y="0"/>
            <wp:positionH relativeFrom="column">
              <wp:posOffset>154940</wp:posOffset>
            </wp:positionH>
            <wp:positionV relativeFrom="paragraph">
              <wp:posOffset>425450</wp:posOffset>
            </wp:positionV>
            <wp:extent cx="6090285" cy="3710940"/>
            <wp:effectExtent l="0" t="0" r="5715" b="3810"/>
            <wp:wrapTopAndBottom/>
            <wp:docPr id="11" name="图片 11"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
                    <pic:cNvPicPr>
                      <a:picLocks noChangeAspect="1"/>
                    </pic:cNvPicPr>
                  </pic:nvPicPr>
                  <pic:blipFill>
                    <a:blip r:embed="rId9"/>
                    <a:stretch>
                      <a:fillRect/>
                    </a:stretch>
                  </pic:blipFill>
                  <pic:spPr>
                    <a:xfrm>
                      <a:off x="0" y="0"/>
                      <a:ext cx="6090285" cy="3710940"/>
                    </a:xfrm>
                    <a:prstGeom prst="rect">
                      <a:avLst/>
                    </a:prstGeom>
                  </pic:spPr>
                </pic:pic>
              </a:graphicData>
            </a:graphic>
          </wp:anchor>
        </w:drawing>
      </w:r>
      <w:r>
        <w:rPr>
          <w:rFonts w:cs="Arial" w:hint="eastAsia"/>
          <w:i w:val="0"/>
          <w:lang w:eastAsia="zh-CN"/>
        </w:rPr>
        <w:t>L</w:t>
      </w:r>
      <w:r>
        <w:rPr>
          <w:rFonts w:cs="Arial"/>
          <w:i w:val="0"/>
          <w:lang w:eastAsia="zh-CN"/>
        </w:rPr>
        <w:t>ogin page</w:t>
      </w:r>
      <w:r>
        <w:rPr>
          <w:rFonts w:cs="Arial" w:hint="eastAsia"/>
          <w:i w:val="0"/>
          <w:lang w:eastAsia="zh-CN"/>
        </w:rPr>
        <w:t>:</w:t>
      </w:r>
      <w:bookmarkEnd w:id="69"/>
    </w:p>
    <w:p w:rsidR="003E2B1C" w:rsidRDefault="003E2B1C">
      <w:pPr>
        <w:pStyle w:val="template"/>
        <w:tabs>
          <w:tab w:val="left" w:pos="919"/>
        </w:tabs>
        <w:jc w:val="both"/>
        <w:rPr>
          <w:rFonts w:cs="Arial"/>
          <w:i w:val="0"/>
          <w:lang w:eastAsia="zh-CN"/>
        </w:rPr>
      </w:pPr>
    </w:p>
    <w:p w:rsidR="003E2B1C" w:rsidRPr="000E12EA" w:rsidRDefault="000E12EA" w:rsidP="000E12EA">
      <w:pPr>
        <w:rPr>
          <w:rFonts w:cs="Arial"/>
          <w:sz w:val="22"/>
          <w:szCs w:val="20"/>
          <w:lang w:eastAsia="zh-CN"/>
        </w:rPr>
      </w:pPr>
      <w:r>
        <w:rPr>
          <w:rFonts w:cs="Arial"/>
          <w:i/>
          <w:lang w:eastAsia="zh-CN"/>
        </w:rPr>
        <w:br w:type="page"/>
      </w:r>
    </w:p>
    <w:p w:rsidR="003E2B1C" w:rsidRDefault="00091427">
      <w:pPr>
        <w:pStyle w:val="template"/>
        <w:jc w:val="both"/>
        <w:rPr>
          <w:i w:val="0"/>
          <w:lang w:eastAsia="zh-CN"/>
        </w:rPr>
      </w:pPr>
      <w:r>
        <w:rPr>
          <w:rFonts w:hint="eastAsia"/>
          <w:i w:val="0"/>
          <w:lang w:eastAsia="zh-CN"/>
        </w:rPr>
        <w:lastRenderedPageBreak/>
        <w:t>H</w:t>
      </w:r>
      <w:r>
        <w:rPr>
          <w:rFonts w:hint="eastAsia"/>
          <w:i w:val="0"/>
          <w:lang w:eastAsia="zh-CN"/>
        </w:rPr>
        <w:t>ome</w:t>
      </w:r>
      <w:r>
        <w:rPr>
          <w:i w:val="0"/>
          <w:lang w:eastAsia="zh-CN"/>
        </w:rPr>
        <w:t>page:</w:t>
      </w:r>
    </w:p>
    <w:p w:rsidR="003E2B1C" w:rsidRDefault="00091427">
      <w:pPr>
        <w:pStyle w:val="template"/>
        <w:spacing w:line="240" w:lineRule="auto"/>
        <w:jc w:val="both"/>
        <w:rPr>
          <w:ins w:id="70" w:author="Long Michael" w:date="2019-03-31T16:12:00Z"/>
          <w:lang w:eastAsia="zh-CN"/>
        </w:rPr>
      </w:pPr>
      <w:r>
        <w:rPr>
          <w:noProof/>
          <w:lang w:eastAsia="zh-CN"/>
        </w:rPr>
        <w:drawing>
          <wp:inline distT="0" distB="0" distL="114300" distR="114300">
            <wp:extent cx="6090920" cy="3742055"/>
            <wp:effectExtent l="0" t="0" r="5080" b="10795"/>
            <wp:docPr id="8" name="图片 8"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omepage"/>
                    <pic:cNvPicPr>
                      <a:picLocks noChangeAspect="1"/>
                    </pic:cNvPicPr>
                  </pic:nvPicPr>
                  <pic:blipFill>
                    <a:blip r:embed="rId10"/>
                    <a:stretch>
                      <a:fillRect/>
                    </a:stretch>
                  </pic:blipFill>
                  <pic:spPr>
                    <a:xfrm>
                      <a:off x="0" y="0"/>
                      <a:ext cx="6090920" cy="3742055"/>
                    </a:xfrm>
                    <a:prstGeom prst="rect">
                      <a:avLst/>
                    </a:prstGeom>
                  </pic:spPr>
                </pic:pic>
              </a:graphicData>
            </a:graphic>
          </wp:inline>
        </w:drawing>
      </w:r>
    </w:p>
    <w:p w:rsidR="003E2B1C" w:rsidRPr="000E12EA" w:rsidRDefault="000E12EA" w:rsidP="000E12EA">
      <w:pPr>
        <w:rPr>
          <w:rFonts w:cs="Arial"/>
          <w:sz w:val="22"/>
          <w:szCs w:val="20"/>
          <w:lang w:eastAsia="zh-CN"/>
        </w:rPr>
      </w:pPr>
      <w:r>
        <w:rPr>
          <w:rFonts w:cs="Arial"/>
          <w:i/>
          <w:lang w:eastAsia="zh-CN"/>
        </w:rPr>
        <w:br w:type="page"/>
      </w:r>
    </w:p>
    <w:p w:rsidR="003E2B1C" w:rsidRDefault="00091427">
      <w:pPr>
        <w:pStyle w:val="template"/>
        <w:tabs>
          <w:tab w:val="left" w:pos="919"/>
        </w:tabs>
        <w:jc w:val="both"/>
        <w:rPr>
          <w:rFonts w:cs="Arial"/>
          <w:i w:val="0"/>
          <w:lang w:eastAsia="zh-CN"/>
        </w:rPr>
      </w:pPr>
      <w:r>
        <w:rPr>
          <w:rFonts w:cs="Arial" w:hint="eastAsia"/>
          <w:i w:val="0"/>
          <w:lang w:eastAsia="zh-CN"/>
        </w:rPr>
        <w:lastRenderedPageBreak/>
        <w:t>A</w:t>
      </w:r>
      <w:r>
        <w:rPr>
          <w:rFonts w:cs="Arial" w:hint="eastAsia"/>
          <w:i w:val="0"/>
          <w:lang w:eastAsia="zh-CN"/>
        </w:rPr>
        <w:t>dd announcement:</w:t>
      </w:r>
    </w:p>
    <w:p w:rsidR="000E12EA" w:rsidRDefault="00091427" w:rsidP="000E12EA">
      <w:pPr>
        <w:pStyle w:val="template"/>
        <w:jc w:val="both"/>
        <w:rPr>
          <w:i w:val="0"/>
          <w:lang w:eastAsia="zh-CN"/>
        </w:rPr>
      </w:pPr>
      <w:r>
        <w:rPr>
          <w:rFonts w:cs="Arial"/>
          <w:i w:val="0"/>
          <w:noProof/>
          <w:lang w:eastAsia="zh-CN"/>
        </w:rPr>
        <w:drawing>
          <wp:anchor distT="0" distB="0" distL="114935" distR="114935" simplePos="0" relativeHeight="251662336" behindDoc="0" locked="0" layoutInCell="1" allowOverlap="1">
            <wp:simplePos x="0" y="0"/>
            <wp:positionH relativeFrom="column">
              <wp:posOffset>-191135</wp:posOffset>
            </wp:positionH>
            <wp:positionV relativeFrom="paragraph">
              <wp:posOffset>95250</wp:posOffset>
            </wp:positionV>
            <wp:extent cx="6094730" cy="4286885"/>
            <wp:effectExtent l="0" t="0" r="1270" b="18415"/>
            <wp:wrapTopAndBottom/>
            <wp:docPr id="12" name="图片 12" descr="Add_anou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dd_anounment"/>
                    <pic:cNvPicPr>
                      <a:picLocks noChangeAspect="1"/>
                    </pic:cNvPicPr>
                  </pic:nvPicPr>
                  <pic:blipFill>
                    <a:blip r:embed="rId11"/>
                    <a:stretch>
                      <a:fillRect/>
                    </a:stretch>
                  </pic:blipFill>
                  <pic:spPr>
                    <a:xfrm>
                      <a:off x="0" y="0"/>
                      <a:ext cx="6094730" cy="4286885"/>
                    </a:xfrm>
                    <a:prstGeom prst="rect">
                      <a:avLst/>
                    </a:prstGeom>
                  </pic:spPr>
                </pic:pic>
              </a:graphicData>
            </a:graphic>
          </wp:anchor>
        </w:drawing>
      </w:r>
    </w:p>
    <w:p w:rsidR="003E2B1C" w:rsidRPr="000E12EA" w:rsidRDefault="000E12EA" w:rsidP="000E12EA">
      <w:pPr>
        <w:rPr>
          <w:sz w:val="22"/>
          <w:szCs w:val="20"/>
          <w:lang w:eastAsia="zh-CN"/>
        </w:rPr>
      </w:pPr>
      <w:r>
        <w:rPr>
          <w:i/>
          <w:lang w:eastAsia="zh-CN"/>
        </w:rPr>
        <w:br w:type="page"/>
      </w:r>
    </w:p>
    <w:p w:rsidR="003E2B1C" w:rsidRDefault="00091427">
      <w:pPr>
        <w:pStyle w:val="template"/>
        <w:spacing w:line="240" w:lineRule="auto"/>
        <w:jc w:val="both"/>
        <w:rPr>
          <w:lang w:eastAsia="zh-CN"/>
        </w:rPr>
      </w:pPr>
      <w:r>
        <w:rPr>
          <w:rFonts w:hint="eastAsia"/>
          <w:i w:val="0"/>
          <w:lang w:eastAsia="zh-CN"/>
        </w:rPr>
        <w:lastRenderedPageBreak/>
        <w:t>U</w:t>
      </w:r>
      <w:r>
        <w:rPr>
          <w:rFonts w:hint="eastAsia"/>
          <w:i w:val="0"/>
          <w:lang w:eastAsia="zh-CN"/>
        </w:rPr>
        <w:t xml:space="preserve">ser </w:t>
      </w:r>
      <w:r>
        <w:rPr>
          <w:rFonts w:hint="eastAsia"/>
          <w:i w:val="0"/>
          <w:lang w:eastAsia="zh-CN"/>
        </w:rPr>
        <w:t>admin:</w:t>
      </w:r>
    </w:p>
    <w:p w:rsidR="000E12EA" w:rsidRDefault="00091427">
      <w:pPr>
        <w:pStyle w:val="template"/>
        <w:jc w:val="both"/>
        <w:rPr>
          <w:lang w:eastAsia="zh-CN"/>
        </w:rPr>
      </w:pPr>
      <w:r>
        <w:rPr>
          <w:noProof/>
          <w:lang w:eastAsia="zh-CN"/>
        </w:rPr>
        <w:drawing>
          <wp:anchor distT="0" distB="0" distL="114935" distR="114935" simplePos="0" relativeHeight="251668480" behindDoc="0" locked="0" layoutInCell="1" allowOverlap="1">
            <wp:simplePos x="0" y="0"/>
            <wp:positionH relativeFrom="column">
              <wp:posOffset>-39370</wp:posOffset>
            </wp:positionH>
            <wp:positionV relativeFrom="paragraph">
              <wp:posOffset>58420</wp:posOffset>
            </wp:positionV>
            <wp:extent cx="6088380" cy="3768725"/>
            <wp:effectExtent l="0" t="0" r="7620" b="3175"/>
            <wp:wrapTopAndBottom/>
            <wp:docPr id="13" name="图片 13" descr="Use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ser admin"/>
                    <pic:cNvPicPr>
                      <a:picLocks noChangeAspect="1"/>
                    </pic:cNvPicPr>
                  </pic:nvPicPr>
                  <pic:blipFill>
                    <a:blip r:embed="rId12"/>
                    <a:stretch>
                      <a:fillRect/>
                    </a:stretch>
                  </pic:blipFill>
                  <pic:spPr>
                    <a:xfrm>
                      <a:off x="0" y="0"/>
                      <a:ext cx="6088380" cy="3768725"/>
                    </a:xfrm>
                    <a:prstGeom prst="rect">
                      <a:avLst/>
                    </a:prstGeom>
                  </pic:spPr>
                </pic:pic>
              </a:graphicData>
            </a:graphic>
          </wp:anchor>
        </w:drawing>
      </w:r>
    </w:p>
    <w:p w:rsidR="003E2B1C" w:rsidRPr="000E12EA" w:rsidRDefault="000E12EA" w:rsidP="000E12EA">
      <w:pPr>
        <w:rPr>
          <w:i/>
          <w:sz w:val="22"/>
          <w:szCs w:val="20"/>
          <w:lang w:eastAsia="zh-CN"/>
        </w:rPr>
      </w:pPr>
      <w:r>
        <w:rPr>
          <w:lang w:eastAsia="zh-CN"/>
        </w:rPr>
        <w:br w:type="page"/>
      </w:r>
    </w:p>
    <w:p w:rsidR="003E2B1C" w:rsidRDefault="00091427">
      <w:pPr>
        <w:pStyle w:val="template"/>
        <w:jc w:val="both"/>
        <w:rPr>
          <w:i w:val="0"/>
          <w:iCs/>
          <w:lang w:eastAsia="zh-CN"/>
        </w:rPr>
      </w:pPr>
      <w:r>
        <w:rPr>
          <w:rFonts w:hint="eastAsia"/>
          <w:i w:val="0"/>
          <w:iCs/>
          <w:lang w:eastAsia="zh-CN"/>
        </w:rPr>
        <w:lastRenderedPageBreak/>
        <w:t>P</w:t>
      </w:r>
      <w:r>
        <w:rPr>
          <w:rFonts w:hint="eastAsia"/>
          <w:i w:val="0"/>
          <w:iCs/>
          <w:lang w:eastAsia="zh-CN"/>
        </w:rPr>
        <w:t>rofile:</w:t>
      </w:r>
    </w:p>
    <w:p w:rsidR="003E2B1C" w:rsidRDefault="003E2B1C">
      <w:pPr>
        <w:pStyle w:val="template"/>
        <w:jc w:val="both"/>
        <w:rPr>
          <w:lang w:eastAsia="zh-CN"/>
        </w:rPr>
      </w:pPr>
    </w:p>
    <w:p w:rsidR="003E2B1C" w:rsidRDefault="00091427">
      <w:pPr>
        <w:pStyle w:val="template"/>
        <w:spacing w:line="240" w:lineRule="auto"/>
        <w:jc w:val="both"/>
        <w:rPr>
          <w:lang w:eastAsia="zh-CN"/>
        </w:rPr>
      </w:pPr>
      <w:r>
        <w:rPr>
          <w:noProof/>
          <w:lang w:eastAsia="zh-CN"/>
        </w:rPr>
        <w:drawing>
          <wp:inline distT="0" distB="0" distL="114300" distR="114300">
            <wp:extent cx="6092190" cy="4083685"/>
            <wp:effectExtent l="0" t="0" r="3810" b="12065"/>
            <wp:docPr id="15" name="图片 15"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rofile"/>
                    <pic:cNvPicPr>
                      <a:picLocks noChangeAspect="1"/>
                    </pic:cNvPicPr>
                  </pic:nvPicPr>
                  <pic:blipFill>
                    <a:blip r:embed="rId13"/>
                    <a:stretch>
                      <a:fillRect/>
                    </a:stretch>
                  </pic:blipFill>
                  <pic:spPr>
                    <a:xfrm>
                      <a:off x="0" y="0"/>
                      <a:ext cx="6092190" cy="4083685"/>
                    </a:xfrm>
                    <a:prstGeom prst="rect">
                      <a:avLst/>
                    </a:prstGeom>
                  </pic:spPr>
                </pic:pic>
              </a:graphicData>
            </a:graphic>
          </wp:inline>
        </w:drawing>
      </w:r>
    </w:p>
    <w:p w:rsidR="003E2B1C" w:rsidRPr="000E12EA" w:rsidRDefault="000E12EA" w:rsidP="000E12EA">
      <w:pPr>
        <w:rPr>
          <w:i/>
          <w:sz w:val="22"/>
          <w:szCs w:val="20"/>
          <w:lang w:eastAsia="zh-CN"/>
        </w:rPr>
      </w:pPr>
      <w:r>
        <w:rPr>
          <w:lang w:eastAsia="zh-CN"/>
        </w:rPr>
        <w:br w:type="page"/>
      </w:r>
    </w:p>
    <w:p w:rsidR="003E2B1C" w:rsidRDefault="00091427">
      <w:pPr>
        <w:pStyle w:val="template"/>
        <w:jc w:val="both"/>
        <w:rPr>
          <w:i w:val="0"/>
          <w:iCs/>
          <w:lang w:eastAsia="zh-CN"/>
        </w:rPr>
      </w:pPr>
      <w:r>
        <w:rPr>
          <w:rFonts w:hint="eastAsia"/>
          <w:i w:val="0"/>
          <w:iCs/>
          <w:lang w:eastAsia="zh-CN"/>
        </w:rPr>
        <w:lastRenderedPageBreak/>
        <w:t>P</w:t>
      </w:r>
      <w:r>
        <w:rPr>
          <w:rFonts w:hint="eastAsia"/>
          <w:i w:val="0"/>
          <w:iCs/>
          <w:lang w:eastAsia="zh-CN"/>
        </w:rPr>
        <w:t>roblem page:</w:t>
      </w:r>
    </w:p>
    <w:p w:rsidR="003E2B1C" w:rsidRDefault="003E2B1C">
      <w:pPr>
        <w:pStyle w:val="template"/>
        <w:jc w:val="both"/>
        <w:rPr>
          <w:lang w:eastAsia="zh-CN"/>
        </w:rPr>
      </w:pPr>
    </w:p>
    <w:p w:rsidR="003E2B1C" w:rsidRDefault="00091427">
      <w:pPr>
        <w:pStyle w:val="template"/>
        <w:spacing w:line="240" w:lineRule="auto"/>
        <w:jc w:val="both"/>
        <w:rPr>
          <w:lang w:eastAsia="zh-CN"/>
        </w:rPr>
      </w:pPr>
      <w:r>
        <w:rPr>
          <w:noProof/>
          <w:lang w:eastAsia="zh-CN"/>
        </w:rPr>
        <w:drawing>
          <wp:inline distT="0" distB="0" distL="114300" distR="114300">
            <wp:extent cx="6092190" cy="2360295"/>
            <wp:effectExtent l="0" t="0" r="3810" b="1905"/>
            <wp:docPr id="16" name="图片 16" desc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oblem"/>
                    <pic:cNvPicPr>
                      <a:picLocks noChangeAspect="1"/>
                    </pic:cNvPicPr>
                  </pic:nvPicPr>
                  <pic:blipFill>
                    <a:blip r:embed="rId14"/>
                    <a:stretch>
                      <a:fillRect/>
                    </a:stretch>
                  </pic:blipFill>
                  <pic:spPr>
                    <a:xfrm>
                      <a:off x="0" y="0"/>
                      <a:ext cx="6092190" cy="2360295"/>
                    </a:xfrm>
                    <a:prstGeom prst="rect">
                      <a:avLst/>
                    </a:prstGeom>
                  </pic:spPr>
                </pic:pic>
              </a:graphicData>
            </a:graphic>
          </wp:inline>
        </w:drawing>
      </w:r>
    </w:p>
    <w:p w:rsidR="003E2B1C" w:rsidRPr="000E12EA" w:rsidRDefault="000E12EA" w:rsidP="000E12EA">
      <w:pPr>
        <w:rPr>
          <w:i/>
          <w:sz w:val="22"/>
          <w:szCs w:val="20"/>
          <w:lang w:eastAsia="zh-CN"/>
        </w:rPr>
      </w:pPr>
      <w:r>
        <w:rPr>
          <w:lang w:eastAsia="zh-CN"/>
        </w:rPr>
        <w:br w:type="page"/>
      </w:r>
    </w:p>
    <w:p w:rsidR="003E2B1C" w:rsidRDefault="00091427">
      <w:pPr>
        <w:pStyle w:val="template"/>
        <w:jc w:val="both"/>
        <w:rPr>
          <w:i w:val="0"/>
          <w:iCs/>
          <w:lang w:eastAsia="zh-CN"/>
        </w:rPr>
      </w:pPr>
      <w:r>
        <w:rPr>
          <w:rFonts w:hint="eastAsia"/>
          <w:i w:val="0"/>
          <w:iCs/>
          <w:lang w:eastAsia="zh-CN"/>
        </w:rPr>
        <w:lastRenderedPageBreak/>
        <w:t>T</w:t>
      </w:r>
      <w:r>
        <w:rPr>
          <w:rFonts w:hint="eastAsia"/>
          <w:i w:val="0"/>
          <w:iCs/>
          <w:lang w:eastAsia="zh-CN"/>
        </w:rPr>
        <w:t>ask Page:</w:t>
      </w:r>
    </w:p>
    <w:p w:rsidR="003E2B1C" w:rsidRDefault="003E2B1C">
      <w:pPr>
        <w:pStyle w:val="template"/>
        <w:jc w:val="both"/>
        <w:rPr>
          <w:i w:val="0"/>
          <w:iCs/>
          <w:lang w:eastAsia="zh-CN"/>
        </w:rPr>
      </w:pPr>
    </w:p>
    <w:p w:rsidR="003E2B1C" w:rsidRDefault="00091427">
      <w:pPr>
        <w:pStyle w:val="template"/>
        <w:spacing w:line="240" w:lineRule="auto"/>
        <w:jc w:val="both"/>
        <w:rPr>
          <w:i w:val="0"/>
          <w:iCs/>
          <w:lang w:eastAsia="zh-CN"/>
        </w:rPr>
      </w:pPr>
      <w:r>
        <w:rPr>
          <w:i w:val="0"/>
          <w:iCs/>
          <w:noProof/>
          <w:lang w:eastAsia="zh-CN"/>
        </w:rPr>
        <w:drawing>
          <wp:inline distT="0" distB="0" distL="114300" distR="114300">
            <wp:extent cx="6087110" cy="2379345"/>
            <wp:effectExtent l="0" t="0" r="8890" b="1905"/>
            <wp:docPr id="17" name="图片 17" descr="Task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ask_list"/>
                    <pic:cNvPicPr>
                      <a:picLocks noChangeAspect="1"/>
                    </pic:cNvPicPr>
                  </pic:nvPicPr>
                  <pic:blipFill>
                    <a:blip r:embed="rId15"/>
                    <a:stretch>
                      <a:fillRect/>
                    </a:stretch>
                  </pic:blipFill>
                  <pic:spPr>
                    <a:xfrm>
                      <a:off x="0" y="0"/>
                      <a:ext cx="6087110" cy="2379345"/>
                    </a:xfrm>
                    <a:prstGeom prst="rect">
                      <a:avLst/>
                    </a:prstGeom>
                  </pic:spPr>
                </pic:pic>
              </a:graphicData>
            </a:graphic>
          </wp:inline>
        </w:drawing>
      </w:r>
    </w:p>
    <w:p w:rsidR="003E2B1C" w:rsidRPr="000E12EA" w:rsidRDefault="000E12EA" w:rsidP="000E12EA">
      <w:pPr>
        <w:rPr>
          <w:i/>
          <w:sz w:val="22"/>
          <w:szCs w:val="20"/>
          <w:lang w:eastAsia="zh-CN"/>
        </w:rPr>
      </w:pPr>
      <w:r>
        <w:rPr>
          <w:lang w:eastAsia="zh-CN"/>
        </w:rPr>
        <w:br w:type="page"/>
      </w:r>
    </w:p>
    <w:p w:rsidR="003E2B1C" w:rsidRDefault="00091427">
      <w:pPr>
        <w:pStyle w:val="template"/>
        <w:jc w:val="both"/>
        <w:rPr>
          <w:i w:val="0"/>
          <w:iCs/>
          <w:lang w:eastAsia="zh-CN"/>
        </w:rPr>
      </w:pPr>
      <w:r>
        <w:rPr>
          <w:rFonts w:hint="eastAsia"/>
          <w:i w:val="0"/>
          <w:iCs/>
          <w:lang w:eastAsia="zh-CN"/>
        </w:rPr>
        <w:lastRenderedPageBreak/>
        <w:t>P</w:t>
      </w:r>
      <w:r>
        <w:rPr>
          <w:rFonts w:hint="eastAsia"/>
          <w:i w:val="0"/>
          <w:iCs/>
          <w:lang w:eastAsia="zh-CN"/>
        </w:rPr>
        <w:t>roblem description &amp; submit:</w:t>
      </w:r>
    </w:p>
    <w:p w:rsidR="003E2B1C" w:rsidRDefault="003E2B1C">
      <w:pPr>
        <w:pStyle w:val="template"/>
        <w:jc w:val="both"/>
        <w:rPr>
          <w:i w:val="0"/>
          <w:iCs/>
          <w:lang w:eastAsia="zh-CN"/>
        </w:rPr>
      </w:pPr>
    </w:p>
    <w:p w:rsidR="003E2B1C" w:rsidRDefault="00091427">
      <w:pPr>
        <w:pStyle w:val="template"/>
        <w:spacing w:line="240" w:lineRule="auto"/>
        <w:jc w:val="both"/>
        <w:rPr>
          <w:i w:val="0"/>
          <w:iCs/>
          <w:lang w:eastAsia="zh-CN"/>
        </w:rPr>
      </w:pPr>
      <w:r>
        <w:rPr>
          <w:i w:val="0"/>
          <w:iCs/>
          <w:noProof/>
          <w:lang w:eastAsia="zh-CN"/>
        </w:rPr>
        <w:drawing>
          <wp:inline distT="0" distB="0" distL="114300" distR="114300">
            <wp:extent cx="6083300" cy="3079115"/>
            <wp:effectExtent l="0" t="0" r="12700" b="6985"/>
            <wp:docPr id="18" name="图片 18" descr="problem description and su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roblem description and sumit"/>
                    <pic:cNvPicPr>
                      <a:picLocks noChangeAspect="1"/>
                    </pic:cNvPicPr>
                  </pic:nvPicPr>
                  <pic:blipFill>
                    <a:blip r:embed="rId16"/>
                    <a:stretch>
                      <a:fillRect/>
                    </a:stretch>
                  </pic:blipFill>
                  <pic:spPr>
                    <a:xfrm>
                      <a:off x="0" y="0"/>
                      <a:ext cx="6083300" cy="3079115"/>
                    </a:xfrm>
                    <a:prstGeom prst="rect">
                      <a:avLst/>
                    </a:prstGeom>
                  </pic:spPr>
                </pic:pic>
              </a:graphicData>
            </a:graphic>
          </wp:inline>
        </w:drawing>
      </w:r>
    </w:p>
    <w:p w:rsidR="003E2B1C" w:rsidRPr="000E12EA" w:rsidRDefault="000E12EA">
      <w:pPr>
        <w:rPr>
          <w:b/>
          <w:sz w:val="24"/>
        </w:rPr>
      </w:pPr>
      <w:bookmarkStart w:id="71" w:name="_Toc26969074"/>
      <w:bookmarkStart w:id="72" w:name="_Toc4958994"/>
      <w:bookmarkStart w:id="73" w:name="_Toc439994684"/>
      <w:r>
        <w:rPr>
          <w:b/>
          <w:sz w:val="24"/>
        </w:rPr>
        <w:br w:type="page"/>
      </w:r>
    </w:p>
    <w:p w:rsidR="003E2B1C" w:rsidRDefault="00091427">
      <w:pPr>
        <w:rPr>
          <w:sz w:val="24"/>
          <w:lang w:eastAsia="zh-CN"/>
        </w:rPr>
      </w:pPr>
      <w:r>
        <w:rPr>
          <w:rFonts w:hint="eastAsia"/>
          <w:sz w:val="24"/>
          <w:lang w:eastAsia="zh-CN"/>
        </w:rPr>
        <w:lastRenderedPageBreak/>
        <w:t>Tags Page:</w:t>
      </w:r>
    </w:p>
    <w:p w:rsidR="003E2B1C" w:rsidRDefault="003E2B1C">
      <w:pPr>
        <w:rPr>
          <w:sz w:val="24"/>
          <w:lang w:eastAsia="zh-CN"/>
        </w:rPr>
      </w:pPr>
    </w:p>
    <w:p w:rsidR="003E2B1C" w:rsidRDefault="003E2B1C">
      <w:pPr>
        <w:rPr>
          <w:sz w:val="24"/>
        </w:rPr>
      </w:pPr>
    </w:p>
    <w:p w:rsidR="003E2B1C" w:rsidRDefault="00091427">
      <w:pPr>
        <w:rPr>
          <w:sz w:val="24"/>
          <w:lang w:eastAsia="zh-CN"/>
        </w:rPr>
      </w:pPr>
      <w:r>
        <w:rPr>
          <w:rFonts w:hint="eastAsia"/>
          <w:noProof/>
          <w:sz w:val="24"/>
          <w:lang w:eastAsia="zh-CN"/>
        </w:rPr>
        <w:drawing>
          <wp:inline distT="0" distB="0" distL="114300" distR="114300">
            <wp:extent cx="6092190" cy="1976755"/>
            <wp:effectExtent l="0" t="0" r="3810" b="4445"/>
            <wp:docPr id="20" name="图片 20" descr="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ags"/>
                    <pic:cNvPicPr>
                      <a:picLocks noChangeAspect="1"/>
                    </pic:cNvPicPr>
                  </pic:nvPicPr>
                  <pic:blipFill>
                    <a:blip r:embed="rId17"/>
                    <a:stretch>
                      <a:fillRect/>
                    </a:stretch>
                  </pic:blipFill>
                  <pic:spPr>
                    <a:xfrm>
                      <a:off x="0" y="0"/>
                      <a:ext cx="6092190" cy="1976755"/>
                    </a:xfrm>
                    <a:prstGeom prst="rect">
                      <a:avLst/>
                    </a:prstGeom>
                  </pic:spPr>
                </pic:pic>
              </a:graphicData>
            </a:graphic>
          </wp:inline>
        </w:drawing>
      </w:r>
    </w:p>
    <w:p w:rsidR="003E2B1C" w:rsidRDefault="000E12EA">
      <w:pPr>
        <w:rPr>
          <w:sz w:val="24"/>
        </w:rPr>
      </w:pPr>
      <w:r>
        <w:rPr>
          <w:sz w:val="24"/>
        </w:rPr>
        <w:br w:type="page"/>
      </w:r>
    </w:p>
    <w:p w:rsidR="003E2B1C" w:rsidRDefault="00091427">
      <w:pPr>
        <w:rPr>
          <w:sz w:val="24"/>
          <w:lang w:eastAsia="zh-CN"/>
        </w:rPr>
      </w:pPr>
      <w:r>
        <w:rPr>
          <w:rFonts w:hint="eastAsia"/>
          <w:sz w:val="24"/>
          <w:lang w:eastAsia="zh-CN"/>
        </w:rPr>
        <w:lastRenderedPageBreak/>
        <w:t>Group page:</w:t>
      </w:r>
    </w:p>
    <w:p w:rsidR="003E2B1C" w:rsidRDefault="003E2B1C">
      <w:pPr>
        <w:rPr>
          <w:sz w:val="24"/>
          <w:lang w:eastAsia="zh-CN"/>
        </w:rPr>
      </w:pPr>
    </w:p>
    <w:p w:rsidR="003E2B1C" w:rsidRDefault="00091427">
      <w:pPr>
        <w:rPr>
          <w:sz w:val="24"/>
          <w:lang w:eastAsia="zh-CN"/>
        </w:rPr>
      </w:pPr>
      <w:r>
        <w:rPr>
          <w:rFonts w:hint="eastAsia"/>
          <w:noProof/>
          <w:sz w:val="24"/>
          <w:lang w:eastAsia="zh-CN"/>
        </w:rPr>
        <w:drawing>
          <wp:inline distT="0" distB="0" distL="114300" distR="114300">
            <wp:extent cx="6091555" cy="1889125"/>
            <wp:effectExtent l="0" t="0" r="4445" b="15875"/>
            <wp:docPr id="21" name="图片 21"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Group"/>
                    <pic:cNvPicPr>
                      <a:picLocks noChangeAspect="1"/>
                    </pic:cNvPicPr>
                  </pic:nvPicPr>
                  <pic:blipFill>
                    <a:blip r:embed="rId18"/>
                    <a:stretch>
                      <a:fillRect/>
                    </a:stretch>
                  </pic:blipFill>
                  <pic:spPr>
                    <a:xfrm>
                      <a:off x="0" y="0"/>
                      <a:ext cx="6091555" cy="1889125"/>
                    </a:xfrm>
                    <a:prstGeom prst="rect">
                      <a:avLst/>
                    </a:prstGeom>
                  </pic:spPr>
                </pic:pic>
              </a:graphicData>
            </a:graphic>
          </wp:inline>
        </w:drawing>
      </w:r>
    </w:p>
    <w:p w:rsidR="003E2B1C" w:rsidRDefault="000E12EA">
      <w:pPr>
        <w:rPr>
          <w:sz w:val="24"/>
        </w:rPr>
      </w:pPr>
      <w:r>
        <w:rPr>
          <w:sz w:val="24"/>
        </w:rPr>
        <w:br w:type="page"/>
      </w:r>
    </w:p>
    <w:p w:rsidR="003E2B1C" w:rsidRDefault="00091427">
      <w:pPr>
        <w:rPr>
          <w:sz w:val="24"/>
          <w:lang w:eastAsia="zh-CN"/>
        </w:rPr>
      </w:pPr>
      <w:r>
        <w:rPr>
          <w:rFonts w:hint="eastAsia"/>
          <w:sz w:val="24"/>
          <w:lang w:eastAsia="zh-CN"/>
        </w:rPr>
        <w:lastRenderedPageBreak/>
        <w:t>Judge page:</w:t>
      </w:r>
    </w:p>
    <w:p w:rsidR="003E2B1C" w:rsidRDefault="003E2B1C">
      <w:pPr>
        <w:rPr>
          <w:sz w:val="24"/>
          <w:lang w:eastAsia="zh-CN"/>
        </w:rPr>
      </w:pPr>
    </w:p>
    <w:p w:rsidR="003E2B1C" w:rsidRDefault="00091427">
      <w:pPr>
        <w:rPr>
          <w:sz w:val="24"/>
          <w:lang w:eastAsia="zh-CN"/>
        </w:rPr>
      </w:pPr>
      <w:r>
        <w:rPr>
          <w:rFonts w:hint="eastAsia"/>
          <w:noProof/>
          <w:sz w:val="24"/>
          <w:lang w:eastAsia="zh-CN"/>
        </w:rPr>
        <w:drawing>
          <wp:inline distT="0" distB="0" distL="114300" distR="114300">
            <wp:extent cx="6092825" cy="2861310"/>
            <wp:effectExtent l="0" t="0" r="3175" b="15240"/>
            <wp:docPr id="22" name="图片 22" descr="reju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ejudge"/>
                    <pic:cNvPicPr>
                      <a:picLocks noChangeAspect="1"/>
                    </pic:cNvPicPr>
                  </pic:nvPicPr>
                  <pic:blipFill>
                    <a:blip r:embed="rId19"/>
                    <a:stretch>
                      <a:fillRect/>
                    </a:stretch>
                  </pic:blipFill>
                  <pic:spPr>
                    <a:xfrm>
                      <a:off x="0" y="0"/>
                      <a:ext cx="6092825" cy="2861310"/>
                    </a:xfrm>
                    <a:prstGeom prst="rect">
                      <a:avLst/>
                    </a:prstGeom>
                  </pic:spPr>
                </pic:pic>
              </a:graphicData>
            </a:graphic>
          </wp:inline>
        </w:drawing>
      </w:r>
    </w:p>
    <w:p w:rsidR="003E2B1C" w:rsidRPr="000E12EA" w:rsidRDefault="000E12EA" w:rsidP="000E12EA">
      <w:pPr>
        <w:rPr>
          <w:bCs/>
          <w:sz w:val="22"/>
          <w:szCs w:val="22"/>
          <w:lang w:eastAsia="zh-CN"/>
        </w:rPr>
      </w:pPr>
      <w:r>
        <w:rPr>
          <w:b/>
          <w:bCs/>
          <w:sz w:val="22"/>
          <w:szCs w:val="22"/>
          <w:lang w:eastAsia="zh-CN"/>
        </w:rPr>
        <w:br w:type="page"/>
      </w:r>
    </w:p>
    <w:p w:rsidR="003E2B1C" w:rsidRDefault="00091427" w:rsidP="000E12EA">
      <w:pPr>
        <w:pStyle w:val="arial"/>
        <w:rPr>
          <w:rFonts w:ascii="Arial" w:hAnsi="Arial" w:cs="Arial"/>
          <w:b w:val="0"/>
          <w:sz w:val="24"/>
          <w:szCs w:val="24"/>
          <w:lang w:eastAsia="zh-CN"/>
        </w:rPr>
      </w:pPr>
      <w:r w:rsidRPr="000E12EA">
        <w:rPr>
          <w:rFonts w:ascii="Arial" w:hAnsi="Arial" w:cs="Arial"/>
          <w:b w:val="0"/>
          <w:sz w:val="24"/>
          <w:szCs w:val="24"/>
          <w:lang w:eastAsia="zh-CN"/>
        </w:rPr>
        <w:lastRenderedPageBreak/>
        <w:t>Status Page:</w:t>
      </w:r>
    </w:p>
    <w:p w:rsidR="000E12EA" w:rsidRDefault="000E12EA" w:rsidP="000E12EA">
      <w:pPr>
        <w:pStyle w:val="arial"/>
        <w:rPr>
          <w:rFonts w:ascii="Arial" w:hAnsi="Arial" w:cs="Arial"/>
          <w:b w:val="0"/>
          <w:sz w:val="24"/>
          <w:szCs w:val="24"/>
          <w:lang w:eastAsia="zh-CN"/>
        </w:rPr>
      </w:pPr>
      <w:r>
        <w:rPr>
          <w:rFonts w:hint="eastAsia"/>
          <w:noProof/>
          <w:sz w:val="24"/>
          <w:lang w:eastAsia="zh-CN"/>
        </w:rPr>
        <w:drawing>
          <wp:inline distT="0" distB="0" distL="114300" distR="114300" wp14:anchorId="0064EE4E" wp14:editId="3B16C9C7">
            <wp:extent cx="6093460" cy="2595245"/>
            <wp:effectExtent l="0" t="0" r="2540" b="14605"/>
            <wp:docPr id="19" name="图片 19"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tatus"/>
                    <pic:cNvPicPr>
                      <a:picLocks noChangeAspect="1"/>
                    </pic:cNvPicPr>
                  </pic:nvPicPr>
                  <pic:blipFill>
                    <a:blip r:embed="rId20"/>
                    <a:stretch>
                      <a:fillRect/>
                    </a:stretch>
                  </pic:blipFill>
                  <pic:spPr>
                    <a:xfrm>
                      <a:off x="0" y="0"/>
                      <a:ext cx="6093460" cy="2595245"/>
                    </a:xfrm>
                    <a:prstGeom prst="rect">
                      <a:avLst/>
                    </a:prstGeom>
                  </pic:spPr>
                </pic:pic>
              </a:graphicData>
            </a:graphic>
          </wp:inline>
        </w:drawing>
      </w:r>
    </w:p>
    <w:p w:rsidR="000E12EA" w:rsidRPr="000E12EA" w:rsidRDefault="000E12EA" w:rsidP="000E12EA">
      <w:pPr>
        <w:pStyle w:val="arial"/>
        <w:rPr>
          <w:rFonts w:ascii="Arial" w:hAnsi="Arial" w:cs="Arial"/>
          <w:b w:val="0"/>
          <w:sz w:val="24"/>
          <w:szCs w:val="24"/>
          <w:lang w:eastAsia="zh-CN"/>
        </w:rPr>
      </w:pPr>
    </w:p>
    <w:p w:rsidR="003E2B1C" w:rsidRDefault="00091427">
      <w:pPr>
        <w:pStyle w:val="22"/>
      </w:pPr>
      <w:bookmarkStart w:id="74" w:name="_Toc12252_WPSOffice_Level2"/>
      <w:bookmarkStart w:id="75" w:name="_Toc18639_WPSOffice_Level2"/>
      <w:r>
        <w:t>H</w:t>
      </w:r>
      <w:r>
        <w:t>ardware Interfaces</w:t>
      </w:r>
      <w:bookmarkEnd w:id="71"/>
      <w:bookmarkEnd w:id="72"/>
      <w:bookmarkEnd w:id="73"/>
      <w:bookmarkEnd w:id="74"/>
      <w:bookmarkEnd w:id="75"/>
    </w:p>
    <w:p w:rsidR="003E2B1C" w:rsidRDefault="00091427">
      <w:pPr>
        <w:pStyle w:val="template"/>
        <w:jc w:val="both"/>
        <w:rPr>
          <w:i w:val="0"/>
          <w:szCs w:val="22"/>
          <w:lang w:eastAsia="zh-CN"/>
        </w:rPr>
      </w:pPr>
      <w:r>
        <w:rPr>
          <w:i w:val="0"/>
          <w:szCs w:val="22"/>
          <w:lang w:eastAsia="zh-CN"/>
        </w:rPr>
        <w:t xml:space="preserve">No </w:t>
      </w:r>
      <w:r>
        <w:rPr>
          <w:i w:val="0"/>
          <w:szCs w:val="22"/>
          <w:lang w:eastAsia="zh-CN"/>
        </w:rPr>
        <w:t>special hardware requirements.</w:t>
      </w:r>
    </w:p>
    <w:p w:rsidR="003E2B1C" w:rsidRDefault="00091427">
      <w:pPr>
        <w:pStyle w:val="22"/>
      </w:pPr>
      <w:bookmarkStart w:id="76" w:name="_Toc439994686"/>
      <w:bookmarkStart w:id="77" w:name="_Toc26969076"/>
      <w:bookmarkStart w:id="78" w:name="_Toc4958995"/>
      <w:bookmarkStart w:id="79" w:name="_Toc4816_WPSOffice_Level2"/>
      <w:bookmarkStart w:id="80" w:name="_Toc3689_WPSOffice_Level2"/>
      <w:r>
        <w:t>Communications Interfaces</w:t>
      </w:r>
      <w:bookmarkEnd w:id="76"/>
      <w:bookmarkEnd w:id="77"/>
      <w:bookmarkEnd w:id="78"/>
      <w:bookmarkEnd w:id="79"/>
      <w:bookmarkEnd w:id="80"/>
    </w:p>
    <w:p w:rsidR="003E2B1C" w:rsidRDefault="00091427">
      <w:pPr>
        <w:jc w:val="both"/>
        <w:rPr>
          <w:rFonts w:cs="Arial"/>
          <w:szCs w:val="20"/>
          <w:lang w:eastAsia="zh-CN"/>
        </w:rPr>
      </w:pPr>
      <w:r>
        <w:rPr>
          <w:sz w:val="22"/>
          <w:szCs w:val="20"/>
          <w:lang w:eastAsia="zh-CN"/>
        </w:rPr>
        <w:t>All traffic will be run through HTTPS to secure data transmission.</w:t>
      </w:r>
    </w:p>
    <w:p w:rsidR="003E2B1C" w:rsidRDefault="003E2B1C">
      <w:pPr>
        <w:jc w:val="both"/>
        <w:rPr>
          <w:rFonts w:cs="Arial"/>
          <w:szCs w:val="20"/>
          <w:lang w:eastAsia="zh-CN"/>
        </w:rPr>
      </w:pPr>
    </w:p>
    <w:p w:rsidR="003E2B1C" w:rsidRDefault="00091427">
      <w:pPr>
        <w:rPr>
          <w:lang w:eastAsia="zh-CN"/>
        </w:rPr>
      </w:pPr>
      <w:r>
        <w:rPr>
          <w:lang w:eastAsia="zh-CN"/>
        </w:rPr>
        <w:br w:type="page"/>
      </w:r>
    </w:p>
    <w:p w:rsidR="003E2B1C" w:rsidRDefault="00091427">
      <w:pPr>
        <w:pStyle w:val="StyleHeading1Before0pt"/>
      </w:pPr>
      <w:bookmarkStart w:id="81" w:name="_Toc4958996"/>
      <w:bookmarkStart w:id="82" w:name="_Toc24119_WPSOffice_Level1"/>
      <w:bookmarkStart w:id="83" w:name="_Toc7123_WPSOffice_Level1"/>
      <w:r>
        <w:lastRenderedPageBreak/>
        <w:t>Other Nonfunctional Requirements</w:t>
      </w:r>
      <w:bookmarkEnd w:id="81"/>
      <w:bookmarkEnd w:id="82"/>
      <w:bookmarkEnd w:id="83"/>
    </w:p>
    <w:p w:rsidR="003E2B1C" w:rsidRDefault="00091427">
      <w:pPr>
        <w:pStyle w:val="22"/>
      </w:pPr>
      <w:bookmarkStart w:id="84" w:name="_Toc26969078"/>
      <w:bookmarkStart w:id="85" w:name="_Toc4958997"/>
      <w:bookmarkStart w:id="86" w:name="_Toc31275_WPSOffice_Level2"/>
      <w:bookmarkStart w:id="87" w:name="_Toc5660_WPSOffice_Level2"/>
      <w:r>
        <w:t>Performance Requirements</w:t>
      </w:r>
      <w:bookmarkEnd w:id="84"/>
      <w:bookmarkEnd w:id="85"/>
      <w:bookmarkEnd w:id="86"/>
      <w:bookmarkEnd w:id="87"/>
    </w:p>
    <w:p w:rsidR="003E2B1C" w:rsidRDefault="00091427">
      <w:pPr>
        <w:pStyle w:val="template"/>
        <w:jc w:val="both"/>
        <w:rPr>
          <w:lang w:eastAsia="zh-CN"/>
        </w:rPr>
      </w:pPr>
      <w:r>
        <w:rPr>
          <w:i w:val="0"/>
          <w:lang w:eastAsia="zh-CN"/>
        </w:rPr>
        <w:t>Any page needs to be loaded within 3 seconds.</w:t>
      </w:r>
    </w:p>
    <w:p w:rsidR="003E2B1C" w:rsidRDefault="00091427">
      <w:pPr>
        <w:pStyle w:val="22"/>
      </w:pPr>
      <w:bookmarkStart w:id="88" w:name="_Toc4958998"/>
      <w:bookmarkStart w:id="89" w:name="_Toc26969080"/>
      <w:bookmarkStart w:id="90" w:name="_Toc439994692"/>
      <w:bookmarkStart w:id="91" w:name="_Toc4775_WPSOffice_Level2"/>
      <w:bookmarkStart w:id="92" w:name="_Toc11375_WPSOffice_Level2"/>
      <w:r>
        <w:t>Security Requirements</w:t>
      </w:r>
      <w:bookmarkEnd w:id="88"/>
      <w:bookmarkEnd w:id="89"/>
      <w:bookmarkEnd w:id="90"/>
      <w:bookmarkEnd w:id="91"/>
      <w:bookmarkEnd w:id="92"/>
    </w:p>
    <w:p w:rsidR="003E2B1C" w:rsidRDefault="00091427">
      <w:pPr>
        <w:jc w:val="both"/>
        <w:rPr>
          <w:sz w:val="22"/>
          <w:szCs w:val="22"/>
          <w:lang w:eastAsia="zh-CN"/>
        </w:rPr>
      </w:pPr>
      <w:r>
        <w:rPr>
          <w:sz w:val="22"/>
          <w:szCs w:val="22"/>
          <w:lang w:eastAsia="zh-CN"/>
        </w:rPr>
        <w:t>All</w:t>
      </w:r>
      <w:r>
        <w:rPr>
          <w:sz w:val="22"/>
          <w:szCs w:val="22"/>
          <w:lang w:eastAsia="zh-CN"/>
        </w:rPr>
        <w:t xml:space="preserve"> user passwords need at least 8 bits with upper-case or lower-case letters and numbers.</w:t>
      </w:r>
    </w:p>
    <w:p w:rsidR="003E2B1C" w:rsidRDefault="00091427">
      <w:pPr>
        <w:pStyle w:val="22"/>
      </w:pPr>
      <w:bookmarkStart w:id="93" w:name="_Toc439994693"/>
      <w:bookmarkStart w:id="94" w:name="_Toc26969081"/>
      <w:bookmarkStart w:id="95" w:name="_Toc4958999"/>
      <w:bookmarkStart w:id="96" w:name="_Toc8185_WPSOffice_Level2"/>
      <w:bookmarkStart w:id="97" w:name="_Toc31840_WPSOffice_Level2"/>
      <w:r>
        <w:t>Software Quality Attributes</w:t>
      </w:r>
      <w:bookmarkEnd w:id="93"/>
      <w:bookmarkEnd w:id="94"/>
      <w:bookmarkEnd w:id="95"/>
      <w:bookmarkEnd w:id="96"/>
      <w:bookmarkEnd w:id="97"/>
    </w:p>
    <w:p w:rsidR="003E2B1C" w:rsidRDefault="00091427">
      <w:pPr>
        <w:jc w:val="both"/>
        <w:rPr>
          <w:sz w:val="22"/>
        </w:rPr>
      </w:pPr>
      <w:r>
        <w:rPr>
          <w:sz w:val="22"/>
        </w:rPr>
        <w:t>The system guarantees that the availability rate is not less than 99.9%.</w:t>
      </w:r>
    </w:p>
    <w:p w:rsidR="003E2B1C" w:rsidRDefault="003E2B1C">
      <w:pPr>
        <w:jc w:val="both"/>
        <w:rPr>
          <w:sz w:val="22"/>
        </w:rPr>
      </w:pPr>
    </w:p>
    <w:sectPr w:rsidR="003E2B1C">
      <w:headerReference w:type="default" r:id="rId21"/>
      <w:footerReference w:type="default" r:id="rId22"/>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427" w:rsidRDefault="00091427">
      <w:pPr>
        <w:spacing w:after="0" w:line="240" w:lineRule="auto"/>
      </w:pPr>
      <w:r>
        <w:separator/>
      </w:r>
    </w:p>
  </w:endnote>
  <w:endnote w:type="continuationSeparator" w:id="0">
    <w:p w:rsidR="00091427" w:rsidRDefault="0009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B1C" w:rsidRDefault="00091427">
    <w:pPr>
      <w:pStyle w:val="a9"/>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ln>
                    </wps:spPr>
                    <wps:bodyPr/>
                  </wps:wsp>
                </a:graphicData>
              </a:graphic>
            </wp:anchor>
          </w:drawing>
        </mc:Choice>
        <mc:Fallback xmlns:wpsCustomData="http://www.wps.cn/officeDocument/2013/wpsCustomData">
          <w:pict>
            <v:line id="Line 7" o:spid="_x0000_s1026" o:spt="20" style="position:absolute;left:0pt;flip:x y;margin-left:0pt;margin-top:2.9pt;height:0pt;width:477pt;z-index:251658240;mso-width-relative:page;mso-height-relative:page;" filled="f" stroked="t" coordsize="21600,21600" o:gfxdata="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aAayV&#10;zwAAAAQBAAAPAAAAAAAAAAEAIAAAACIAAABkcnMvZG93bnJldi54bWxQSwECFAAUAAAACACHTuJA&#10;mm6sRrgBAABmAwAADgAAAAAAAAABACAAAAAeAQAAZHJzL2Uyb0RvYy54bWxQSwUGAAAAAAYABgBZ&#10;AQAASAUAAAAA&#10;">
              <v:fill on="f" focussize="0,0"/>
              <v:stroke weight="3pt" color="#000000" joinstyle="round"/>
              <v:imagedata o:title=""/>
              <o:lock v:ext="edit" aspectratio="f"/>
            </v:line>
          </w:pict>
        </mc:Fallback>
      </mc:AlternateContent>
    </w:r>
    <w:r>
      <w:rPr>
        <w:noProof/>
        <w:sz w:val="14"/>
        <w:lang w:eastAsia="zh-CN"/>
      </w:rPr>
      <w:drawing>
        <wp:inline distT="0" distB="0" distL="0" distR="0">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UICLogo.bmp"/>
                  <pic:cNvPicPr>
                    <a:picLocks noChangeAspect="1" noChangeArrowheads="1"/>
                  </pic:cNvPicPr>
                </pic:nvPicPr>
                <pic:blipFill>
                  <a:blip r:embed="rId1"/>
                  <a:srcRect/>
                  <a:stretch>
                    <a:fillRect/>
                  </a:stretch>
                </pic:blipFill>
                <pic:spPr>
                  <a:xfrm>
                    <a:off x="0" y="0"/>
                    <a:ext cx="638175" cy="581025"/>
                  </a:xfrm>
                  <a:prstGeom prst="rect">
                    <a:avLst/>
                  </a:prstGeom>
                  <a:noFill/>
                  <a:ln w="9525">
                    <a:noFill/>
                    <a:miter lim="800000"/>
                    <a:headEnd/>
                    <a:tailEnd/>
                  </a:ln>
                </pic:spPr>
              </pic:pic>
            </a:graphicData>
          </a:graphic>
        </wp:inline>
      </w:drawing>
    </w:r>
    <w:r>
      <w:rPr>
        <w:sz w:val="14"/>
      </w:rPr>
      <w:tab/>
    </w:r>
  </w:p>
  <w:p w:rsidR="003E2B1C" w:rsidRDefault="003E2B1C">
    <w:pPr>
      <w:pStyle w:val="a9"/>
      <w:tabs>
        <w:tab w:val="left" w:pos="7920"/>
      </w:tabs>
      <w:ind w:right="360"/>
      <w:jc w:val="right"/>
      <w:rPr>
        <w:sz w:val="14"/>
      </w:rPr>
    </w:pPr>
  </w:p>
  <w:p w:rsidR="003E2B1C" w:rsidRDefault="00091427">
    <w:pPr>
      <w:pStyle w:val="a9"/>
      <w:tabs>
        <w:tab w:val="left" w:pos="7920"/>
      </w:tabs>
      <w:ind w:right="360"/>
      <w:jc w:val="right"/>
      <w:rPr>
        <w:i/>
      </w:rPr>
    </w:pPr>
    <w:r>
      <w:rPr>
        <w:i/>
      </w:rPr>
      <w:t xml:space="preserve">Page </w:t>
    </w:r>
    <w:r>
      <w:rPr>
        <w:i/>
      </w:rPr>
      <w:fldChar w:fldCharType="begin"/>
    </w:r>
    <w:r>
      <w:rPr>
        <w:i/>
      </w:rPr>
      <w:instrText xml:space="preserve"> PAGE </w:instrText>
    </w:r>
    <w:r>
      <w:rPr>
        <w:i/>
      </w:rPr>
      <w:fldChar w:fldCharType="separate"/>
    </w:r>
    <w:r>
      <w:rPr>
        <w:i/>
      </w:rPr>
      <w:t>1</w:t>
    </w:r>
    <w:r>
      <w:rPr>
        <w:i/>
      </w:rPr>
      <w:fldChar w:fldCharType="end"/>
    </w:r>
    <w:r>
      <w:rPr>
        <w:i/>
      </w:rPr>
      <w:t xml:space="preserve"> of </w:t>
    </w:r>
    <w:r>
      <w:rPr>
        <w:i/>
      </w:rPr>
      <w:fldChar w:fldCharType="begin"/>
    </w:r>
    <w:r>
      <w:rPr>
        <w:i/>
      </w:rPr>
      <w:instrText xml:space="preserve"> NUMPAGES </w:instrText>
    </w:r>
    <w:r>
      <w:rPr>
        <w:i/>
      </w:rPr>
      <w:fldChar w:fldCharType="separate"/>
    </w:r>
    <w:r>
      <w:rPr>
        <w:i/>
      </w:rPr>
      <w:t>6</w:t>
    </w:r>
    <w:r>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427" w:rsidRDefault="00091427">
      <w:pPr>
        <w:spacing w:after="0" w:line="240" w:lineRule="auto"/>
      </w:pPr>
      <w:r>
        <w:separator/>
      </w:r>
    </w:p>
  </w:footnote>
  <w:footnote w:type="continuationSeparator" w:id="0">
    <w:p w:rsidR="00091427" w:rsidRDefault="00091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B1C" w:rsidRDefault="00091427">
    <w:pPr>
      <w:pStyle w:val="aa"/>
      <w:tabs>
        <w:tab w:val="clear" w:pos="8640"/>
        <w:tab w:val="right" w:pos="9180"/>
      </w:tabs>
      <w:rPr>
        <w:szCs w:val="20"/>
      </w:rPr>
    </w:pPr>
    <w:r>
      <w:rPr>
        <w:rFonts w:hint="eastAsia"/>
        <w:i/>
        <w:szCs w:val="20"/>
        <w:lang w:eastAsia="zh-CN"/>
      </w:rPr>
      <w:t>Python</w:t>
    </w:r>
    <w:r>
      <w:rPr>
        <w:i/>
        <w:szCs w:val="20"/>
      </w:rPr>
      <w:t xml:space="preserve"> Online Judge System                                                                                                             Version 1</w:t>
    </w:r>
  </w:p>
  <w:p w:rsidR="003E2B1C" w:rsidRDefault="00091427">
    <w:pPr>
      <w:pStyle w:val="aa"/>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ln>
                    </wps:spPr>
                    <wps:bodyPr/>
                  </wps:wsp>
                </a:graphicData>
              </a:graphic>
            </wp:anchor>
          </w:drawing>
        </mc:Choice>
        <mc:Fallback xmlns:wpsCustomData="http://www.wps.cn/officeDocument/2013/wpsCustomData">
          <w:pict>
            <v:line id="Line 1" o:spid="_x0000_s1026" o:spt="20" style="position:absolute;left:0pt;flip:x y;margin-left:0pt;margin-top:5.35pt;height:0pt;width:477pt;z-index:251657216;mso-width-relative:page;mso-height-relative:page;" filled="f" stroked="t" coordsize="21600,21600" o:gfxdata="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x7&#10;74PRAAAABgEAAA8AAAAAAAAAAQAgAAAAIgAAAGRycy9kb3ducmV2LnhtbFBLAQIUABQAAAAIAIdO&#10;4kD6R200uAEAAGYDAAAOAAAAAAAAAAEAIAAAACABAABkcnMvZTJvRG9jLnhtbFBLBQYAAAAABgAG&#10;AFkBAABKBQAAAAA=&#10;">
              <v:fill on="f" focussize="0,0"/>
              <v:stroke weight="3pt" color="#000000" joinstyle="round"/>
              <v:imagedata o:title=""/>
              <o:lock v:ext="edit" aspectratio="f"/>
            </v:line>
          </w:pict>
        </mc:Fallback>
      </mc:AlternateContent>
    </w:r>
    <w:r>
      <w:tab/>
    </w:r>
    <w:r>
      <w:tab/>
    </w:r>
    <w:r>
      <w:tab/>
    </w:r>
    <w:r>
      <w:tab/>
    </w:r>
  </w:p>
  <w:p w:rsidR="003E2B1C" w:rsidRDefault="003E2B1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11AF1"/>
    <w:multiLevelType w:val="multilevel"/>
    <w:tmpl w:val="53411AF1"/>
    <w:lvl w:ilvl="0">
      <w:start w:val="1"/>
      <w:numFmt w:val="decimal"/>
      <w:pStyle w:val="StyleHeading1Before0pt"/>
      <w:lvlText w:val="%1."/>
      <w:lvlJc w:val="left"/>
      <w:pPr>
        <w:tabs>
          <w:tab w:val="left" w:pos="720"/>
        </w:tabs>
        <w:ind w:left="720" w:hanging="720"/>
      </w:pPr>
      <w:rPr>
        <w:rFonts w:hint="default"/>
      </w:rPr>
    </w:lvl>
    <w:lvl w:ilvl="1">
      <w:start w:val="1"/>
      <w:numFmt w:val="decimal"/>
      <w:pStyle w:val="2"/>
      <w:lvlText w:val="%1.%2."/>
      <w:lvlJc w:val="left"/>
      <w:pPr>
        <w:tabs>
          <w:tab w:val="left" w:pos="720"/>
        </w:tabs>
        <w:ind w:left="720" w:hanging="720"/>
      </w:pPr>
      <w:rPr>
        <w:rFonts w:ascii="Times New Roman" w:hAnsi="Times New Roman" w:cs="Times New Roman"/>
        <w:b/>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rPr>
    </w:lvl>
    <w:lvl w:ilvl="2">
      <w:start w:val="1"/>
      <w:numFmt w:val="decimal"/>
      <w:pStyle w:val="3"/>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ng Michael">
    <w15:presenceInfo w15:providerId="Windows Live" w15:userId="4e8ec6042b3e1d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xMjAwNDUyNzAzsbRQ0lEKTi0uzszPAykwqQUArKw/3CwAAAA="/>
  </w:docVars>
  <w:rsids>
    <w:rsidRoot w:val="0026141D"/>
    <w:rsid w:val="0000135D"/>
    <w:rsid w:val="00001403"/>
    <w:rsid w:val="00002BF6"/>
    <w:rsid w:val="00007197"/>
    <w:rsid w:val="00010C28"/>
    <w:rsid w:val="00015D46"/>
    <w:rsid w:val="0002352C"/>
    <w:rsid w:val="00023D10"/>
    <w:rsid w:val="00024478"/>
    <w:rsid w:val="00024E99"/>
    <w:rsid w:val="00026696"/>
    <w:rsid w:val="00034B1A"/>
    <w:rsid w:val="00043518"/>
    <w:rsid w:val="000463C4"/>
    <w:rsid w:val="00046D37"/>
    <w:rsid w:val="00050F59"/>
    <w:rsid w:val="000547E2"/>
    <w:rsid w:val="00055587"/>
    <w:rsid w:val="000630F1"/>
    <w:rsid w:val="0007256D"/>
    <w:rsid w:val="00075E87"/>
    <w:rsid w:val="00087E59"/>
    <w:rsid w:val="0009110F"/>
    <w:rsid w:val="00091427"/>
    <w:rsid w:val="000937BF"/>
    <w:rsid w:val="0009404B"/>
    <w:rsid w:val="00094E12"/>
    <w:rsid w:val="0009686C"/>
    <w:rsid w:val="00097B0D"/>
    <w:rsid w:val="000B185B"/>
    <w:rsid w:val="000B51F9"/>
    <w:rsid w:val="000C3C7C"/>
    <w:rsid w:val="000D1463"/>
    <w:rsid w:val="000E12EA"/>
    <w:rsid w:val="000E20DC"/>
    <w:rsid w:val="000E2A49"/>
    <w:rsid w:val="000E51AB"/>
    <w:rsid w:val="000F0275"/>
    <w:rsid w:val="000F628C"/>
    <w:rsid w:val="000F64D8"/>
    <w:rsid w:val="00120341"/>
    <w:rsid w:val="00122633"/>
    <w:rsid w:val="001237EB"/>
    <w:rsid w:val="00124719"/>
    <w:rsid w:val="00130A46"/>
    <w:rsid w:val="00136469"/>
    <w:rsid w:val="0013659B"/>
    <w:rsid w:val="00137275"/>
    <w:rsid w:val="001401E6"/>
    <w:rsid w:val="0014622C"/>
    <w:rsid w:val="00150186"/>
    <w:rsid w:val="0015257A"/>
    <w:rsid w:val="001604E9"/>
    <w:rsid w:val="00165A32"/>
    <w:rsid w:val="001728C8"/>
    <w:rsid w:val="00182C6A"/>
    <w:rsid w:val="001874D1"/>
    <w:rsid w:val="00190E02"/>
    <w:rsid w:val="001916EF"/>
    <w:rsid w:val="001928D6"/>
    <w:rsid w:val="00192963"/>
    <w:rsid w:val="00194B30"/>
    <w:rsid w:val="001A2DCF"/>
    <w:rsid w:val="001C3C2F"/>
    <w:rsid w:val="001C4202"/>
    <w:rsid w:val="001C4990"/>
    <w:rsid w:val="001C596E"/>
    <w:rsid w:val="001D0F95"/>
    <w:rsid w:val="001E380F"/>
    <w:rsid w:val="001F01E2"/>
    <w:rsid w:val="001F1F80"/>
    <w:rsid w:val="001F553A"/>
    <w:rsid w:val="001F7D37"/>
    <w:rsid w:val="00205E75"/>
    <w:rsid w:val="00207B6E"/>
    <w:rsid w:val="002123A6"/>
    <w:rsid w:val="00220D1F"/>
    <w:rsid w:val="00225068"/>
    <w:rsid w:val="00227C64"/>
    <w:rsid w:val="00230C43"/>
    <w:rsid w:val="00233910"/>
    <w:rsid w:val="00233D07"/>
    <w:rsid w:val="00237F47"/>
    <w:rsid w:val="00250E87"/>
    <w:rsid w:val="002604E9"/>
    <w:rsid w:val="0026141D"/>
    <w:rsid w:val="00283AF1"/>
    <w:rsid w:val="00287B3F"/>
    <w:rsid w:val="002948DD"/>
    <w:rsid w:val="0029612F"/>
    <w:rsid w:val="002A2BC5"/>
    <w:rsid w:val="002A7EB3"/>
    <w:rsid w:val="002B23ED"/>
    <w:rsid w:val="002C2708"/>
    <w:rsid w:val="002C6E81"/>
    <w:rsid w:val="002D47CB"/>
    <w:rsid w:val="002D4886"/>
    <w:rsid w:val="002D532F"/>
    <w:rsid w:val="002E26D8"/>
    <w:rsid w:val="002E2A1D"/>
    <w:rsid w:val="002F1E77"/>
    <w:rsid w:val="002F204F"/>
    <w:rsid w:val="002F2EAE"/>
    <w:rsid w:val="003051FD"/>
    <w:rsid w:val="00305CB9"/>
    <w:rsid w:val="00317B63"/>
    <w:rsid w:val="0032284F"/>
    <w:rsid w:val="00324010"/>
    <w:rsid w:val="00331D99"/>
    <w:rsid w:val="00332B49"/>
    <w:rsid w:val="00335B13"/>
    <w:rsid w:val="00340AA8"/>
    <w:rsid w:val="00342A5F"/>
    <w:rsid w:val="00357A46"/>
    <w:rsid w:val="00364437"/>
    <w:rsid w:val="003658CE"/>
    <w:rsid w:val="00365D33"/>
    <w:rsid w:val="003762E3"/>
    <w:rsid w:val="00377596"/>
    <w:rsid w:val="00391DB0"/>
    <w:rsid w:val="00391E1E"/>
    <w:rsid w:val="0039437D"/>
    <w:rsid w:val="00396758"/>
    <w:rsid w:val="003A58B1"/>
    <w:rsid w:val="003B35CA"/>
    <w:rsid w:val="003C0763"/>
    <w:rsid w:val="003C73AD"/>
    <w:rsid w:val="003C7FEA"/>
    <w:rsid w:val="003D506B"/>
    <w:rsid w:val="003D5ED2"/>
    <w:rsid w:val="003D75B3"/>
    <w:rsid w:val="003D7F50"/>
    <w:rsid w:val="003E1422"/>
    <w:rsid w:val="003E2B1C"/>
    <w:rsid w:val="003E3B05"/>
    <w:rsid w:val="003E5D29"/>
    <w:rsid w:val="003F578B"/>
    <w:rsid w:val="003F6954"/>
    <w:rsid w:val="00403773"/>
    <w:rsid w:val="00403E35"/>
    <w:rsid w:val="00411542"/>
    <w:rsid w:val="00416730"/>
    <w:rsid w:val="004174B8"/>
    <w:rsid w:val="00420DEF"/>
    <w:rsid w:val="00434AA1"/>
    <w:rsid w:val="00440372"/>
    <w:rsid w:val="00444183"/>
    <w:rsid w:val="004444F2"/>
    <w:rsid w:val="00445741"/>
    <w:rsid w:val="00447576"/>
    <w:rsid w:val="00450004"/>
    <w:rsid w:val="00453F67"/>
    <w:rsid w:val="004544F3"/>
    <w:rsid w:val="004566BB"/>
    <w:rsid w:val="004613D6"/>
    <w:rsid w:val="00461C9A"/>
    <w:rsid w:val="004631D1"/>
    <w:rsid w:val="004716AA"/>
    <w:rsid w:val="004727E0"/>
    <w:rsid w:val="00472BF0"/>
    <w:rsid w:val="00482614"/>
    <w:rsid w:val="004856FF"/>
    <w:rsid w:val="00485749"/>
    <w:rsid w:val="00487662"/>
    <w:rsid w:val="00496759"/>
    <w:rsid w:val="004A0543"/>
    <w:rsid w:val="004B1FD9"/>
    <w:rsid w:val="004B3583"/>
    <w:rsid w:val="004B7569"/>
    <w:rsid w:val="004D0F63"/>
    <w:rsid w:val="004D3A52"/>
    <w:rsid w:val="004D4F90"/>
    <w:rsid w:val="004E3910"/>
    <w:rsid w:val="004E5F1A"/>
    <w:rsid w:val="004E7480"/>
    <w:rsid w:val="004F2BAF"/>
    <w:rsid w:val="004F3183"/>
    <w:rsid w:val="004F334D"/>
    <w:rsid w:val="004F7241"/>
    <w:rsid w:val="005068C5"/>
    <w:rsid w:val="00514A7D"/>
    <w:rsid w:val="005201A7"/>
    <w:rsid w:val="00521A49"/>
    <w:rsid w:val="00530A17"/>
    <w:rsid w:val="0053787A"/>
    <w:rsid w:val="00543405"/>
    <w:rsid w:val="005441BB"/>
    <w:rsid w:val="005508D7"/>
    <w:rsid w:val="00553D2C"/>
    <w:rsid w:val="005543EE"/>
    <w:rsid w:val="005564E3"/>
    <w:rsid w:val="005570B7"/>
    <w:rsid w:val="005626C9"/>
    <w:rsid w:val="00564ECB"/>
    <w:rsid w:val="00564F02"/>
    <w:rsid w:val="005650A5"/>
    <w:rsid w:val="00567B13"/>
    <w:rsid w:val="00576C89"/>
    <w:rsid w:val="00583E9C"/>
    <w:rsid w:val="00586131"/>
    <w:rsid w:val="00586427"/>
    <w:rsid w:val="0059632B"/>
    <w:rsid w:val="00597283"/>
    <w:rsid w:val="005A08AC"/>
    <w:rsid w:val="005A680E"/>
    <w:rsid w:val="005B47B2"/>
    <w:rsid w:val="005D5009"/>
    <w:rsid w:val="005D55EF"/>
    <w:rsid w:val="005D5F21"/>
    <w:rsid w:val="005D61A6"/>
    <w:rsid w:val="005E11A6"/>
    <w:rsid w:val="005E1871"/>
    <w:rsid w:val="005E2530"/>
    <w:rsid w:val="005E4606"/>
    <w:rsid w:val="005E6046"/>
    <w:rsid w:val="005E6596"/>
    <w:rsid w:val="005F1B43"/>
    <w:rsid w:val="00600FB6"/>
    <w:rsid w:val="00607E73"/>
    <w:rsid w:val="006113AA"/>
    <w:rsid w:val="00613CA2"/>
    <w:rsid w:val="00621789"/>
    <w:rsid w:val="00621A4B"/>
    <w:rsid w:val="00623480"/>
    <w:rsid w:val="00625E14"/>
    <w:rsid w:val="00626E8C"/>
    <w:rsid w:val="00632551"/>
    <w:rsid w:val="00634DB8"/>
    <w:rsid w:val="0064065B"/>
    <w:rsid w:val="0064261C"/>
    <w:rsid w:val="006537BD"/>
    <w:rsid w:val="00657967"/>
    <w:rsid w:val="006608AA"/>
    <w:rsid w:val="00663D30"/>
    <w:rsid w:val="00667B6D"/>
    <w:rsid w:val="006752EC"/>
    <w:rsid w:val="00681EF2"/>
    <w:rsid w:val="00682C24"/>
    <w:rsid w:val="006849F5"/>
    <w:rsid w:val="00684A36"/>
    <w:rsid w:val="00684BBE"/>
    <w:rsid w:val="00686DD9"/>
    <w:rsid w:val="00691397"/>
    <w:rsid w:val="00697488"/>
    <w:rsid w:val="006A1953"/>
    <w:rsid w:val="006A1E97"/>
    <w:rsid w:val="006B23F8"/>
    <w:rsid w:val="006B3469"/>
    <w:rsid w:val="006B7D4D"/>
    <w:rsid w:val="006C110E"/>
    <w:rsid w:val="006C2F8A"/>
    <w:rsid w:val="006C30C5"/>
    <w:rsid w:val="006D363A"/>
    <w:rsid w:val="006D5045"/>
    <w:rsid w:val="006D66A2"/>
    <w:rsid w:val="006D6A8E"/>
    <w:rsid w:val="006E0228"/>
    <w:rsid w:val="006E19A1"/>
    <w:rsid w:val="006E7F88"/>
    <w:rsid w:val="006F23A8"/>
    <w:rsid w:val="006F2560"/>
    <w:rsid w:val="006F4400"/>
    <w:rsid w:val="00710A44"/>
    <w:rsid w:val="00711F5C"/>
    <w:rsid w:val="00714194"/>
    <w:rsid w:val="00721E9E"/>
    <w:rsid w:val="00730563"/>
    <w:rsid w:val="00733EB0"/>
    <w:rsid w:val="00735EBA"/>
    <w:rsid w:val="007373E4"/>
    <w:rsid w:val="00742089"/>
    <w:rsid w:val="00754852"/>
    <w:rsid w:val="007649E9"/>
    <w:rsid w:val="007664BC"/>
    <w:rsid w:val="0076665C"/>
    <w:rsid w:val="00771FF6"/>
    <w:rsid w:val="0077580C"/>
    <w:rsid w:val="007764E9"/>
    <w:rsid w:val="00787787"/>
    <w:rsid w:val="007879A2"/>
    <w:rsid w:val="007925D6"/>
    <w:rsid w:val="007A2F9E"/>
    <w:rsid w:val="007A7873"/>
    <w:rsid w:val="007B0198"/>
    <w:rsid w:val="007B2794"/>
    <w:rsid w:val="007C1723"/>
    <w:rsid w:val="007D1264"/>
    <w:rsid w:val="007D322D"/>
    <w:rsid w:val="007E4BE0"/>
    <w:rsid w:val="007E4F77"/>
    <w:rsid w:val="007F244A"/>
    <w:rsid w:val="007F57A4"/>
    <w:rsid w:val="008054A9"/>
    <w:rsid w:val="00814A7E"/>
    <w:rsid w:val="00823599"/>
    <w:rsid w:val="00824171"/>
    <w:rsid w:val="008307B0"/>
    <w:rsid w:val="00833FE4"/>
    <w:rsid w:val="00840924"/>
    <w:rsid w:val="008419C5"/>
    <w:rsid w:val="00846735"/>
    <w:rsid w:val="00847476"/>
    <w:rsid w:val="00856D97"/>
    <w:rsid w:val="00856F97"/>
    <w:rsid w:val="0086013A"/>
    <w:rsid w:val="00861DA6"/>
    <w:rsid w:val="008743FA"/>
    <w:rsid w:val="00880F40"/>
    <w:rsid w:val="00883922"/>
    <w:rsid w:val="008908F0"/>
    <w:rsid w:val="00891063"/>
    <w:rsid w:val="008937F1"/>
    <w:rsid w:val="0089501F"/>
    <w:rsid w:val="008956D2"/>
    <w:rsid w:val="00897751"/>
    <w:rsid w:val="008A240C"/>
    <w:rsid w:val="008A33F7"/>
    <w:rsid w:val="008B0970"/>
    <w:rsid w:val="008B295E"/>
    <w:rsid w:val="008B3ED5"/>
    <w:rsid w:val="008C0756"/>
    <w:rsid w:val="008C0D92"/>
    <w:rsid w:val="008D27D1"/>
    <w:rsid w:val="008D523C"/>
    <w:rsid w:val="008D588E"/>
    <w:rsid w:val="008E1AFE"/>
    <w:rsid w:val="008E262E"/>
    <w:rsid w:val="008E551E"/>
    <w:rsid w:val="008E5953"/>
    <w:rsid w:val="008E5BF9"/>
    <w:rsid w:val="008F3F55"/>
    <w:rsid w:val="008F4323"/>
    <w:rsid w:val="008F492A"/>
    <w:rsid w:val="0090188F"/>
    <w:rsid w:val="009029AA"/>
    <w:rsid w:val="00904220"/>
    <w:rsid w:val="00906D06"/>
    <w:rsid w:val="009070C7"/>
    <w:rsid w:val="00920579"/>
    <w:rsid w:val="00924D39"/>
    <w:rsid w:val="009252BA"/>
    <w:rsid w:val="009277AF"/>
    <w:rsid w:val="00930C1C"/>
    <w:rsid w:val="00933B4A"/>
    <w:rsid w:val="009347A5"/>
    <w:rsid w:val="009359C3"/>
    <w:rsid w:val="00937CE8"/>
    <w:rsid w:val="009412E6"/>
    <w:rsid w:val="00942BC8"/>
    <w:rsid w:val="00943AEA"/>
    <w:rsid w:val="00945993"/>
    <w:rsid w:val="00962097"/>
    <w:rsid w:val="009702EA"/>
    <w:rsid w:val="00975335"/>
    <w:rsid w:val="0097539B"/>
    <w:rsid w:val="0098074E"/>
    <w:rsid w:val="009826B6"/>
    <w:rsid w:val="009928E8"/>
    <w:rsid w:val="00997967"/>
    <w:rsid w:val="009B4D5E"/>
    <w:rsid w:val="009C20B8"/>
    <w:rsid w:val="009C57A7"/>
    <w:rsid w:val="009C58D0"/>
    <w:rsid w:val="009C79DD"/>
    <w:rsid w:val="009D73B3"/>
    <w:rsid w:val="009E198D"/>
    <w:rsid w:val="009E7298"/>
    <w:rsid w:val="009F0EDE"/>
    <w:rsid w:val="00A02720"/>
    <w:rsid w:val="00A03D66"/>
    <w:rsid w:val="00A04AB2"/>
    <w:rsid w:val="00A15BAF"/>
    <w:rsid w:val="00A20318"/>
    <w:rsid w:val="00A20691"/>
    <w:rsid w:val="00A32A5D"/>
    <w:rsid w:val="00A3348C"/>
    <w:rsid w:val="00A3638F"/>
    <w:rsid w:val="00A424A2"/>
    <w:rsid w:val="00A43379"/>
    <w:rsid w:val="00A437A3"/>
    <w:rsid w:val="00A4383E"/>
    <w:rsid w:val="00A50022"/>
    <w:rsid w:val="00A515E3"/>
    <w:rsid w:val="00A547FC"/>
    <w:rsid w:val="00A57B13"/>
    <w:rsid w:val="00A609C5"/>
    <w:rsid w:val="00A710AE"/>
    <w:rsid w:val="00A772C0"/>
    <w:rsid w:val="00A81EB1"/>
    <w:rsid w:val="00A8510B"/>
    <w:rsid w:val="00A85895"/>
    <w:rsid w:val="00A879B5"/>
    <w:rsid w:val="00A90431"/>
    <w:rsid w:val="00A910DB"/>
    <w:rsid w:val="00A972F1"/>
    <w:rsid w:val="00AA1B09"/>
    <w:rsid w:val="00AA5E8B"/>
    <w:rsid w:val="00AA6D2D"/>
    <w:rsid w:val="00AB2FA6"/>
    <w:rsid w:val="00AB49A6"/>
    <w:rsid w:val="00AC15FB"/>
    <w:rsid w:val="00AC199D"/>
    <w:rsid w:val="00AC2CB0"/>
    <w:rsid w:val="00AE34B9"/>
    <w:rsid w:val="00AF3C47"/>
    <w:rsid w:val="00AF4434"/>
    <w:rsid w:val="00AF4C66"/>
    <w:rsid w:val="00AF58EE"/>
    <w:rsid w:val="00B01480"/>
    <w:rsid w:val="00B03E99"/>
    <w:rsid w:val="00B14081"/>
    <w:rsid w:val="00B25478"/>
    <w:rsid w:val="00B3434D"/>
    <w:rsid w:val="00B410CB"/>
    <w:rsid w:val="00B4188D"/>
    <w:rsid w:val="00B44125"/>
    <w:rsid w:val="00B45A56"/>
    <w:rsid w:val="00B61552"/>
    <w:rsid w:val="00B64813"/>
    <w:rsid w:val="00B64E82"/>
    <w:rsid w:val="00B74C94"/>
    <w:rsid w:val="00B80E8B"/>
    <w:rsid w:val="00BA1A5A"/>
    <w:rsid w:val="00BA1F67"/>
    <w:rsid w:val="00BB1E39"/>
    <w:rsid w:val="00BB3403"/>
    <w:rsid w:val="00BB444E"/>
    <w:rsid w:val="00BB5A17"/>
    <w:rsid w:val="00BB5DE0"/>
    <w:rsid w:val="00BC3206"/>
    <w:rsid w:val="00BC5E90"/>
    <w:rsid w:val="00BC65DD"/>
    <w:rsid w:val="00BD008C"/>
    <w:rsid w:val="00BD0BFC"/>
    <w:rsid w:val="00BD35AF"/>
    <w:rsid w:val="00BD4E77"/>
    <w:rsid w:val="00BD5AC8"/>
    <w:rsid w:val="00BE0D7F"/>
    <w:rsid w:val="00BE2DB2"/>
    <w:rsid w:val="00BE518A"/>
    <w:rsid w:val="00BE5EF8"/>
    <w:rsid w:val="00BE637A"/>
    <w:rsid w:val="00BE7C82"/>
    <w:rsid w:val="00BE7F88"/>
    <w:rsid w:val="00BF2BD8"/>
    <w:rsid w:val="00BF74A9"/>
    <w:rsid w:val="00C016B2"/>
    <w:rsid w:val="00C11950"/>
    <w:rsid w:val="00C1254D"/>
    <w:rsid w:val="00C140FB"/>
    <w:rsid w:val="00C158B1"/>
    <w:rsid w:val="00C2222D"/>
    <w:rsid w:val="00C24CBF"/>
    <w:rsid w:val="00C25C19"/>
    <w:rsid w:val="00C25DFF"/>
    <w:rsid w:val="00C3435A"/>
    <w:rsid w:val="00C34B43"/>
    <w:rsid w:val="00C35814"/>
    <w:rsid w:val="00C3679E"/>
    <w:rsid w:val="00C36BD5"/>
    <w:rsid w:val="00C3790D"/>
    <w:rsid w:val="00C41A67"/>
    <w:rsid w:val="00C43E06"/>
    <w:rsid w:val="00C4488B"/>
    <w:rsid w:val="00C46EC9"/>
    <w:rsid w:val="00C46F85"/>
    <w:rsid w:val="00C47669"/>
    <w:rsid w:val="00C51A5F"/>
    <w:rsid w:val="00C521B8"/>
    <w:rsid w:val="00C537E4"/>
    <w:rsid w:val="00C56701"/>
    <w:rsid w:val="00C60EF2"/>
    <w:rsid w:val="00C66AC8"/>
    <w:rsid w:val="00C6757A"/>
    <w:rsid w:val="00C752DC"/>
    <w:rsid w:val="00C81D66"/>
    <w:rsid w:val="00C85159"/>
    <w:rsid w:val="00C8564F"/>
    <w:rsid w:val="00C9514C"/>
    <w:rsid w:val="00C97557"/>
    <w:rsid w:val="00CA4133"/>
    <w:rsid w:val="00CA5EF1"/>
    <w:rsid w:val="00CB4A79"/>
    <w:rsid w:val="00CC1EFA"/>
    <w:rsid w:val="00CD2750"/>
    <w:rsid w:val="00CD5A7F"/>
    <w:rsid w:val="00CE41DE"/>
    <w:rsid w:val="00CE505C"/>
    <w:rsid w:val="00CE603B"/>
    <w:rsid w:val="00CF21C3"/>
    <w:rsid w:val="00CF26CE"/>
    <w:rsid w:val="00CF663D"/>
    <w:rsid w:val="00CF75D2"/>
    <w:rsid w:val="00D0012F"/>
    <w:rsid w:val="00D05023"/>
    <w:rsid w:val="00D13003"/>
    <w:rsid w:val="00D21127"/>
    <w:rsid w:val="00D23779"/>
    <w:rsid w:val="00D25A57"/>
    <w:rsid w:val="00D4793A"/>
    <w:rsid w:val="00D56D69"/>
    <w:rsid w:val="00D60117"/>
    <w:rsid w:val="00D6320A"/>
    <w:rsid w:val="00D6540D"/>
    <w:rsid w:val="00D65B69"/>
    <w:rsid w:val="00D66A9A"/>
    <w:rsid w:val="00D74E14"/>
    <w:rsid w:val="00D810FD"/>
    <w:rsid w:val="00D81A77"/>
    <w:rsid w:val="00D85953"/>
    <w:rsid w:val="00DA13CB"/>
    <w:rsid w:val="00DA6C2B"/>
    <w:rsid w:val="00DA7C2D"/>
    <w:rsid w:val="00DB0EA2"/>
    <w:rsid w:val="00DC6075"/>
    <w:rsid w:val="00DC7427"/>
    <w:rsid w:val="00DD67BB"/>
    <w:rsid w:val="00DE010F"/>
    <w:rsid w:val="00DE67DC"/>
    <w:rsid w:val="00DF01F2"/>
    <w:rsid w:val="00DF397D"/>
    <w:rsid w:val="00E034E9"/>
    <w:rsid w:val="00E03E75"/>
    <w:rsid w:val="00E11623"/>
    <w:rsid w:val="00E14948"/>
    <w:rsid w:val="00E14B95"/>
    <w:rsid w:val="00E171F2"/>
    <w:rsid w:val="00E23865"/>
    <w:rsid w:val="00E25E6F"/>
    <w:rsid w:val="00E322E2"/>
    <w:rsid w:val="00E4571A"/>
    <w:rsid w:val="00E4785C"/>
    <w:rsid w:val="00E550C8"/>
    <w:rsid w:val="00E62F2C"/>
    <w:rsid w:val="00E63426"/>
    <w:rsid w:val="00E64BD1"/>
    <w:rsid w:val="00E7179B"/>
    <w:rsid w:val="00E722EB"/>
    <w:rsid w:val="00E74371"/>
    <w:rsid w:val="00E757D1"/>
    <w:rsid w:val="00E76C78"/>
    <w:rsid w:val="00E77FB0"/>
    <w:rsid w:val="00E85A7D"/>
    <w:rsid w:val="00EA5333"/>
    <w:rsid w:val="00EA6144"/>
    <w:rsid w:val="00EB6C8C"/>
    <w:rsid w:val="00EB71FC"/>
    <w:rsid w:val="00EB7E81"/>
    <w:rsid w:val="00EC41CD"/>
    <w:rsid w:val="00ED0403"/>
    <w:rsid w:val="00ED0B77"/>
    <w:rsid w:val="00ED0C26"/>
    <w:rsid w:val="00EE0807"/>
    <w:rsid w:val="00EE367E"/>
    <w:rsid w:val="00EE3A8B"/>
    <w:rsid w:val="00EE489B"/>
    <w:rsid w:val="00EF3E96"/>
    <w:rsid w:val="00EF45F2"/>
    <w:rsid w:val="00EF6038"/>
    <w:rsid w:val="00F027DD"/>
    <w:rsid w:val="00F05688"/>
    <w:rsid w:val="00F05BE5"/>
    <w:rsid w:val="00F131A6"/>
    <w:rsid w:val="00F20B89"/>
    <w:rsid w:val="00F30B14"/>
    <w:rsid w:val="00F3224A"/>
    <w:rsid w:val="00F33A15"/>
    <w:rsid w:val="00F3615C"/>
    <w:rsid w:val="00F5031A"/>
    <w:rsid w:val="00F510C8"/>
    <w:rsid w:val="00F6174F"/>
    <w:rsid w:val="00F70AE7"/>
    <w:rsid w:val="00F70E4A"/>
    <w:rsid w:val="00F7410A"/>
    <w:rsid w:val="00F850C2"/>
    <w:rsid w:val="00F869C0"/>
    <w:rsid w:val="00F92FB3"/>
    <w:rsid w:val="00F97205"/>
    <w:rsid w:val="00FA00A0"/>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 w:val="49BC728D"/>
    <w:rsid w:val="60E32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A0528CA"/>
  <w15:docId w15:val="{723FDADB-3D3B-4C34-AAFF-BD4C4FDC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w:hAnsi="Arial"/>
      <w:szCs w:val="24"/>
      <w:lang w:eastAsia="en-US"/>
    </w:rPr>
  </w:style>
  <w:style w:type="paragraph" w:styleId="1">
    <w:name w:val="heading 1"/>
    <w:basedOn w:val="a"/>
    <w:next w:val="a"/>
    <w:qFormat/>
    <w:pPr>
      <w:keepNext/>
      <w:spacing w:after="40"/>
      <w:outlineLvl w:val="0"/>
    </w:pPr>
    <w:rPr>
      <w:rFonts w:cs="Arial"/>
      <w:b/>
      <w:bCs/>
      <w:kern w:val="32"/>
      <w:sz w:val="28"/>
      <w:szCs w:val="28"/>
    </w:rPr>
  </w:style>
  <w:style w:type="paragraph" w:styleId="2">
    <w:name w:val="heading 2"/>
    <w:basedOn w:val="a"/>
    <w:next w:val="a"/>
    <w:link w:val="20"/>
    <w:qFormat/>
    <w:pPr>
      <w:keepNext/>
      <w:numPr>
        <w:ilvl w:val="1"/>
        <w:numId w:val="1"/>
      </w:numPr>
      <w:spacing w:before="240" w:after="60"/>
      <w:outlineLvl w:val="1"/>
    </w:pPr>
    <w:rPr>
      <w:b/>
    </w:rPr>
  </w:style>
  <w:style w:type="paragraph" w:styleId="3">
    <w:name w:val="heading 3"/>
    <w:basedOn w:val="a"/>
    <w:next w:val="a"/>
    <w:qFormat/>
    <w:pPr>
      <w:keepNext/>
      <w:numPr>
        <w:ilvl w:val="2"/>
        <w:numId w:val="1"/>
      </w:numPr>
      <w:spacing w:before="120" w:after="60"/>
      <w:outlineLvl w:val="2"/>
    </w:pPr>
    <w:rPr>
      <w:rFonts w:cs="Arial"/>
      <w:b/>
      <w:bCs/>
      <w:szCs w:val="20"/>
    </w:rPr>
  </w:style>
  <w:style w:type="paragraph" w:styleId="4">
    <w:name w:val="heading 4"/>
    <w:basedOn w:val="a"/>
    <w:next w:val="a"/>
    <w:qFormat/>
    <w:pPr>
      <w:keepNext/>
      <w:spacing w:before="120" w:after="60"/>
      <w:ind w:left="720"/>
      <w:outlineLvl w:val="3"/>
    </w:pPr>
    <w:rPr>
      <w:bCs/>
      <w:caps/>
      <w:szCs w:val="18"/>
      <w:u w:val="single"/>
    </w:rPr>
  </w:style>
  <w:style w:type="paragraph" w:styleId="5">
    <w:name w:val="heading 5"/>
    <w:basedOn w:val="a"/>
    <w:next w:val="a"/>
    <w:qFormat/>
    <w:pPr>
      <w:keepNext/>
      <w:jc w:val="center"/>
      <w:outlineLvl w:val="4"/>
    </w:pPr>
    <w:rPr>
      <w:b/>
      <w:szCs w:val="20"/>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ody Text"/>
    <w:basedOn w:val="a"/>
    <w:pPr>
      <w:spacing w:after="120"/>
    </w:pPr>
  </w:style>
  <w:style w:type="paragraph" w:styleId="TOC3">
    <w:name w:val="toc 3"/>
    <w:basedOn w:val="a"/>
    <w:next w:val="a"/>
    <w:uiPriority w:val="39"/>
    <w:pPr>
      <w:ind w:left="480"/>
    </w:pPr>
    <w:rPr>
      <w:szCs w:val="20"/>
    </w:rPr>
  </w:style>
  <w:style w:type="paragraph" w:styleId="a6">
    <w:name w:val="Plain Text"/>
    <w:basedOn w:val="a"/>
    <w:qFormat/>
    <w:rPr>
      <w:rFonts w:ascii="Courier New" w:hAnsi="Courier New" w:cs="Courier New"/>
      <w:szCs w:val="20"/>
    </w:rPr>
  </w:style>
  <w:style w:type="paragraph" w:styleId="a7">
    <w:name w:val="Balloon Text"/>
    <w:basedOn w:val="a"/>
    <w:link w:val="a8"/>
    <w:uiPriority w:val="99"/>
    <w:semiHidden/>
    <w:unhideWhenUsed/>
    <w:rPr>
      <w:rFonts w:ascii="Tahoma" w:hAnsi="Tahoma" w:cs="Tahoma"/>
      <w:sz w:val="16"/>
      <w:szCs w:val="16"/>
    </w:rPr>
  </w:style>
  <w:style w:type="paragraph" w:styleId="a9">
    <w:name w:val="footer"/>
    <w:basedOn w:val="a"/>
    <w:pPr>
      <w:tabs>
        <w:tab w:val="center" w:pos="4320"/>
        <w:tab w:val="right" w:pos="8640"/>
      </w:tabs>
    </w:pPr>
  </w:style>
  <w:style w:type="paragraph" w:styleId="aa">
    <w:name w:val="header"/>
    <w:basedOn w:val="a"/>
    <w:qFormat/>
    <w:pPr>
      <w:tabs>
        <w:tab w:val="center" w:pos="4320"/>
        <w:tab w:val="right" w:pos="8640"/>
      </w:tabs>
    </w:pPr>
  </w:style>
  <w:style w:type="paragraph" w:styleId="TOC1">
    <w:name w:val="toc 1"/>
    <w:basedOn w:val="a"/>
    <w:next w:val="a"/>
    <w:uiPriority w:val="39"/>
    <w:pPr>
      <w:tabs>
        <w:tab w:val="left" w:pos="480"/>
        <w:tab w:val="right" w:leader="dot" w:pos="9592"/>
      </w:tabs>
      <w:spacing w:before="120" w:after="120"/>
    </w:pPr>
    <w:rPr>
      <w:rFonts w:cs="Arial"/>
      <w:b/>
      <w:caps/>
      <w:szCs w:val="20"/>
    </w:rPr>
  </w:style>
  <w:style w:type="paragraph" w:styleId="TOC2">
    <w:name w:val="toc 2"/>
    <w:basedOn w:val="a"/>
    <w:next w:val="a"/>
    <w:uiPriority w:val="39"/>
    <w:pPr>
      <w:tabs>
        <w:tab w:val="left" w:pos="1200"/>
        <w:tab w:val="right" w:leader="dot" w:pos="9592"/>
      </w:tabs>
      <w:ind w:left="240"/>
    </w:pPr>
    <w:rPr>
      <w:szCs w:val="20"/>
    </w:rPr>
  </w:style>
  <w:style w:type="paragraph" w:styleId="ab">
    <w:name w:val="annotation subject"/>
    <w:basedOn w:val="a3"/>
    <w:next w:val="a3"/>
    <w:link w:val="ac"/>
    <w:uiPriority w:val="99"/>
    <w:semiHidden/>
    <w:unhideWhenUsed/>
    <w:rPr>
      <w:b/>
      <w:bCs/>
    </w:rPr>
  </w:style>
  <w:style w:type="character" w:styleId="ad">
    <w:name w:val="Hyperlink"/>
    <w:uiPriority w:val="99"/>
    <w:rPr>
      <w:color w:val="0000FF"/>
      <w:u w:val="single"/>
    </w:rPr>
  </w:style>
  <w:style w:type="character" w:styleId="ae">
    <w:name w:val="annotation reference"/>
    <w:basedOn w:val="a0"/>
    <w:uiPriority w:val="99"/>
    <w:semiHidden/>
    <w:unhideWhenUsed/>
    <w:qFormat/>
    <w:rPr>
      <w:sz w:val="21"/>
      <w:szCs w:val="21"/>
    </w:rPr>
  </w:style>
  <w:style w:type="paragraph" w:customStyle="1" w:styleId="arial">
    <w:name w:val="arial"/>
    <w:basedOn w:val="a6"/>
    <w:qFormat/>
    <w:rPr>
      <w:b/>
    </w:rPr>
  </w:style>
  <w:style w:type="paragraph" w:customStyle="1" w:styleId="StyleHeading1Before0pt">
    <w:name w:val="Style Heading_1 + Before:  0 pt"/>
    <w:basedOn w:val="a"/>
    <w:pPr>
      <w:keepNext/>
      <w:pageBreakBefore/>
      <w:numPr>
        <w:numId w:val="1"/>
      </w:numPr>
      <w:shd w:val="clear" w:color="auto" w:fill="800000"/>
      <w:spacing w:after="240"/>
      <w:outlineLvl w:val="0"/>
    </w:pPr>
    <w:rPr>
      <w:b/>
      <w:bCs/>
      <w:color w:val="FFFFFF"/>
      <w:kern w:val="32"/>
      <w:sz w:val="32"/>
      <w:szCs w:val="20"/>
    </w:rPr>
  </w:style>
  <w:style w:type="character" w:customStyle="1" w:styleId="a8">
    <w:name w:val="批注框文本 字符"/>
    <w:basedOn w:val="a0"/>
    <w:link w:val="a7"/>
    <w:uiPriority w:val="99"/>
    <w:semiHidden/>
    <w:rPr>
      <w:rFonts w:ascii="Tahoma" w:hAnsi="Tahoma" w:cs="Tahoma"/>
      <w:sz w:val="16"/>
      <w:szCs w:val="16"/>
      <w:lang w:eastAsia="en-US"/>
    </w:rPr>
  </w:style>
  <w:style w:type="paragraph" w:styleId="af">
    <w:name w:val="List Paragraph"/>
    <w:basedOn w:val="a"/>
    <w:uiPriority w:val="34"/>
    <w:qFormat/>
    <w:pPr>
      <w:ind w:left="720"/>
      <w:contextualSpacing/>
    </w:pPr>
  </w:style>
  <w:style w:type="paragraph" w:customStyle="1" w:styleId="Instructions">
    <w:name w:val="Instructions"/>
    <w:basedOn w:val="a"/>
    <w:pPr>
      <w:shd w:val="clear" w:color="auto" w:fill="FFFFFF"/>
    </w:pPr>
    <w:rPr>
      <w:rFonts w:ascii="Times New Roman" w:hAnsi="Times New Roman"/>
      <w:i/>
      <w:color w:val="0000FF"/>
      <w:sz w:val="24"/>
      <w:szCs w:val="20"/>
    </w:rPr>
  </w:style>
  <w:style w:type="paragraph" w:customStyle="1" w:styleId="TableText">
    <w:name w:val="Table Text"/>
    <w:basedOn w:val="a"/>
    <w:qFormat/>
    <w:pPr>
      <w:overflowPunct w:val="0"/>
      <w:autoSpaceDE w:val="0"/>
      <w:autoSpaceDN w:val="0"/>
      <w:adjustRightInd w:val="0"/>
      <w:textAlignment w:val="baseline"/>
    </w:pPr>
    <w:rPr>
      <w:szCs w:val="20"/>
    </w:rPr>
  </w:style>
  <w:style w:type="paragraph" w:customStyle="1" w:styleId="template">
    <w:name w:val="template"/>
    <w:basedOn w:val="a"/>
    <w:qFormat/>
    <w:pPr>
      <w:spacing w:line="240" w:lineRule="exact"/>
    </w:pPr>
    <w:rPr>
      <w:i/>
      <w:sz w:val="22"/>
      <w:szCs w:val="20"/>
    </w:rPr>
  </w:style>
  <w:style w:type="paragraph" w:customStyle="1" w:styleId="level4">
    <w:name w:val="level 4"/>
    <w:basedOn w:val="a"/>
    <w:qFormat/>
    <w:pPr>
      <w:spacing w:before="120" w:after="120" w:line="240" w:lineRule="exact"/>
      <w:ind w:left="634"/>
    </w:pPr>
    <w:rPr>
      <w:rFonts w:ascii="Times" w:eastAsia="Times New Roman" w:hAnsi="Times"/>
      <w:sz w:val="24"/>
      <w:szCs w:val="20"/>
    </w:rPr>
  </w:style>
  <w:style w:type="paragraph" w:customStyle="1" w:styleId="level3text">
    <w:name w:val="level 3 text"/>
    <w:basedOn w:val="a"/>
    <w:qFormat/>
    <w:pPr>
      <w:spacing w:line="220" w:lineRule="exact"/>
      <w:ind w:left="1350" w:hanging="716"/>
    </w:pPr>
    <w:rPr>
      <w:rFonts w:eastAsia="Times New Roman"/>
      <w:i/>
      <w:sz w:val="22"/>
      <w:szCs w:val="20"/>
    </w:rPr>
  </w:style>
  <w:style w:type="paragraph" w:customStyle="1" w:styleId="requirement">
    <w:name w:val="requirement"/>
    <w:basedOn w:val="level4"/>
    <w:qFormat/>
    <w:pPr>
      <w:spacing w:before="0" w:after="0"/>
      <w:ind w:left="2348" w:hanging="994"/>
    </w:pPr>
    <w:rPr>
      <w:rFonts w:ascii="Times New Roman" w:hAnsi="Times New Roman"/>
    </w:rPr>
  </w:style>
  <w:style w:type="character" w:customStyle="1" w:styleId="20">
    <w:name w:val="标题 2 字符"/>
    <w:basedOn w:val="a0"/>
    <w:link w:val="2"/>
    <w:qFormat/>
    <w:rPr>
      <w:rFonts w:ascii="Arial" w:hAnsi="Arial"/>
      <w:b/>
      <w:szCs w:val="24"/>
      <w:lang w:eastAsia="en-US"/>
    </w:rPr>
  </w:style>
  <w:style w:type="character" w:customStyle="1" w:styleId="a4">
    <w:name w:val="批注文字 字符"/>
    <w:basedOn w:val="a0"/>
    <w:link w:val="a3"/>
    <w:uiPriority w:val="99"/>
    <w:semiHidden/>
    <w:qFormat/>
    <w:rPr>
      <w:rFonts w:ascii="Arial" w:hAnsi="Arial"/>
      <w:szCs w:val="24"/>
      <w:lang w:eastAsia="en-US"/>
    </w:rPr>
  </w:style>
  <w:style w:type="character" w:customStyle="1" w:styleId="ac">
    <w:name w:val="批注主题 字符"/>
    <w:basedOn w:val="a4"/>
    <w:link w:val="ab"/>
    <w:uiPriority w:val="99"/>
    <w:semiHidden/>
    <w:qFormat/>
    <w:rPr>
      <w:rFonts w:ascii="Arial" w:hAnsi="Arial"/>
      <w:b/>
      <w:bCs/>
      <w:szCs w:val="24"/>
      <w:lang w:eastAsia="en-US"/>
    </w:rPr>
  </w:style>
  <w:style w:type="paragraph" w:customStyle="1" w:styleId="10">
    <w:name w:val="修订1"/>
    <w:hidden/>
    <w:uiPriority w:val="99"/>
    <w:semiHidden/>
    <w:qFormat/>
    <w:rPr>
      <w:rFonts w:ascii="Arial" w:hAnsi="Arial"/>
      <w:szCs w:val="24"/>
      <w:lang w:eastAsia="en-US"/>
    </w:rPr>
  </w:style>
  <w:style w:type="paragraph" w:customStyle="1" w:styleId="11">
    <w:name w:val="样式1"/>
    <w:basedOn w:val="StyleHeading1Before0pt"/>
  </w:style>
  <w:style w:type="paragraph" w:customStyle="1" w:styleId="21">
    <w:name w:val="样式2"/>
    <w:basedOn w:val="2"/>
    <w:next w:val="a"/>
  </w:style>
  <w:style w:type="paragraph" w:customStyle="1" w:styleId="30">
    <w:name w:val="样式3"/>
    <w:basedOn w:val="2"/>
    <w:next w:val="a"/>
    <w:rPr>
      <w:sz w:val="22"/>
    </w:rPr>
  </w:style>
  <w:style w:type="paragraph" w:customStyle="1" w:styleId="22">
    <w:name w:val="2"/>
    <w:basedOn w:val="2"/>
    <w:next w:val="a"/>
    <w:rPr>
      <w:sz w:val="22"/>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98a3a0-f10b-49a2-ac66-6ab190f49731}"/>
        <w:category>
          <w:name w:val="常规"/>
          <w:gallery w:val="placeholder"/>
        </w:category>
        <w:types>
          <w:type w:val="bbPlcHdr"/>
        </w:types>
        <w:behaviors>
          <w:behavior w:val="content"/>
        </w:behaviors>
        <w:guid w:val="{7998A3A0-F10B-49A2-AC66-6AB190F49731}"/>
      </w:docPartPr>
      <w:docPartBody>
        <w:p w:rsidR="000D5BAB" w:rsidRDefault="00036412">
          <w:r>
            <w:rPr>
              <w:color w:val="808080"/>
            </w:rPr>
            <w:t>单击此处输入文字。</w:t>
          </w:r>
        </w:p>
      </w:docPartBody>
    </w:docPart>
    <w:docPart>
      <w:docPartPr>
        <w:name w:val="{63e73c4a-fa8e-4651-825c-b6ebb893db18}"/>
        <w:category>
          <w:name w:val="常规"/>
          <w:gallery w:val="placeholder"/>
        </w:category>
        <w:types>
          <w:type w:val="bbPlcHdr"/>
        </w:types>
        <w:behaviors>
          <w:behavior w:val="content"/>
        </w:behaviors>
        <w:guid w:val="{63E73C4A-FA8E-4651-825C-B6EBB893DB18}"/>
      </w:docPartPr>
      <w:docPartBody>
        <w:p w:rsidR="000D5BAB" w:rsidRDefault="00036412">
          <w:r>
            <w:rPr>
              <w:color w:val="808080"/>
            </w:rPr>
            <w:t>单击此处输入文字。</w:t>
          </w:r>
        </w:p>
      </w:docPartBody>
    </w:docPart>
    <w:docPart>
      <w:docPartPr>
        <w:name w:val="{8c1134d2-820c-43f6-8c9f-5a4b196c03dc}"/>
        <w:category>
          <w:name w:val="常规"/>
          <w:gallery w:val="placeholder"/>
        </w:category>
        <w:types>
          <w:type w:val="bbPlcHdr"/>
        </w:types>
        <w:behaviors>
          <w:behavior w:val="content"/>
        </w:behaviors>
        <w:guid w:val="{8C1134D2-820C-43F6-8C9F-5A4B196C03DC}"/>
      </w:docPartPr>
      <w:docPartBody>
        <w:p w:rsidR="000D5BAB" w:rsidRDefault="00036412">
          <w:r>
            <w:rPr>
              <w:color w:val="808080"/>
            </w:rPr>
            <w:t>单击此处输入文字。</w:t>
          </w:r>
        </w:p>
      </w:docPartBody>
    </w:docPart>
    <w:docPart>
      <w:docPartPr>
        <w:name w:val="{42b45c89-29d6-43c8-a44a-d5cebccc7975}"/>
        <w:category>
          <w:name w:val="常规"/>
          <w:gallery w:val="placeholder"/>
        </w:category>
        <w:types>
          <w:type w:val="bbPlcHdr"/>
        </w:types>
        <w:behaviors>
          <w:behavior w:val="content"/>
        </w:behaviors>
        <w:guid w:val="{42B45C89-29D6-43C8-A44A-D5CEBCCC7975}"/>
      </w:docPartPr>
      <w:docPartBody>
        <w:p w:rsidR="000D5BAB" w:rsidRDefault="00036412">
          <w:r>
            <w:rPr>
              <w:color w:val="808080"/>
            </w:rPr>
            <w:t>单击此处输入文字。</w:t>
          </w:r>
        </w:p>
      </w:docPartBody>
    </w:docPart>
    <w:docPart>
      <w:docPartPr>
        <w:name w:val="{68fe612f-86cb-48fa-a7c9-3b183d88e6cf}"/>
        <w:category>
          <w:name w:val="常规"/>
          <w:gallery w:val="placeholder"/>
        </w:category>
        <w:types>
          <w:type w:val="bbPlcHdr"/>
        </w:types>
        <w:behaviors>
          <w:behavior w:val="content"/>
        </w:behaviors>
        <w:guid w:val="{68FE612F-86CB-48FA-A7C9-3B183D88E6CF}"/>
      </w:docPartPr>
      <w:docPartBody>
        <w:p w:rsidR="000D5BAB" w:rsidRDefault="00036412">
          <w:r>
            <w:rPr>
              <w:color w:val="808080"/>
            </w:rPr>
            <w:t>单击此处输入文字。</w:t>
          </w:r>
        </w:p>
      </w:docPartBody>
    </w:docPart>
    <w:docPart>
      <w:docPartPr>
        <w:name w:val="{8d12a38e-b539-4e7e-a936-98d029671e83}"/>
        <w:category>
          <w:name w:val="常规"/>
          <w:gallery w:val="placeholder"/>
        </w:category>
        <w:types>
          <w:type w:val="bbPlcHdr"/>
        </w:types>
        <w:behaviors>
          <w:behavior w:val="content"/>
        </w:behaviors>
        <w:guid w:val="{8D12A38E-B539-4E7E-A936-98D029671E83}"/>
      </w:docPartPr>
      <w:docPartBody>
        <w:p w:rsidR="000D5BAB" w:rsidRDefault="00036412">
          <w:r>
            <w:rPr>
              <w:color w:val="808080"/>
            </w:rPr>
            <w:t>单击此处输入文字。</w:t>
          </w:r>
        </w:p>
      </w:docPartBody>
    </w:docPart>
    <w:docPart>
      <w:docPartPr>
        <w:name w:val="{82c8b935-381d-4828-9f4c-c4b8170c27d5}"/>
        <w:category>
          <w:name w:val="常规"/>
          <w:gallery w:val="placeholder"/>
        </w:category>
        <w:types>
          <w:type w:val="bbPlcHdr"/>
        </w:types>
        <w:behaviors>
          <w:behavior w:val="content"/>
        </w:behaviors>
        <w:guid w:val="{82C8B935-381D-4828-9F4C-C4B8170C27D5}"/>
      </w:docPartPr>
      <w:docPartBody>
        <w:p w:rsidR="000D5BAB" w:rsidRDefault="00036412">
          <w:r>
            <w:rPr>
              <w:color w:val="808080"/>
            </w:rPr>
            <w:t>单击此处输入文字。</w:t>
          </w:r>
        </w:p>
      </w:docPartBody>
    </w:docPart>
    <w:docPart>
      <w:docPartPr>
        <w:name w:val="{98adc089-374b-4d96-bf1b-4a3f3195213b}"/>
        <w:category>
          <w:name w:val="常规"/>
          <w:gallery w:val="placeholder"/>
        </w:category>
        <w:types>
          <w:type w:val="bbPlcHdr"/>
        </w:types>
        <w:behaviors>
          <w:behavior w:val="content"/>
        </w:behaviors>
        <w:guid w:val="{98ADC089-374B-4D96-BF1B-4A3F3195213B}"/>
      </w:docPartPr>
      <w:docPartBody>
        <w:p w:rsidR="000D5BAB" w:rsidRDefault="00036412">
          <w:r>
            <w:rPr>
              <w:color w:val="808080"/>
            </w:rPr>
            <w:t>单击此处输入文字。</w:t>
          </w:r>
        </w:p>
      </w:docPartBody>
    </w:docPart>
    <w:docPart>
      <w:docPartPr>
        <w:name w:val="{71d056f8-0104-49d3-8762-48f0b281fbf4}"/>
        <w:category>
          <w:name w:val="常规"/>
          <w:gallery w:val="placeholder"/>
        </w:category>
        <w:types>
          <w:type w:val="bbPlcHdr"/>
        </w:types>
        <w:behaviors>
          <w:behavior w:val="content"/>
        </w:behaviors>
        <w:guid w:val="{71D056F8-0104-49D3-8762-48F0B281FBF4}"/>
      </w:docPartPr>
      <w:docPartBody>
        <w:p w:rsidR="000D5BAB" w:rsidRDefault="00036412">
          <w:r>
            <w:rPr>
              <w:color w:val="808080"/>
            </w:rPr>
            <w:t>单击此处输入文字。</w:t>
          </w:r>
        </w:p>
      </w:docPartBody>
    </w:docPart>
    <w:docPart>
      <w:docPartPr>
        <w:name w:val="{a0eb1fd7-0a14-4abc-acc2-567209245baf}"/>
        <w:category>
          <w:name w:val="常规"/>
          <w:gallery w:val="placeholder"/>
        </w:category>
        <w:types>
          <w:type w:val="bbPlcHdr"/>
        </w:types>
        <w:behaviors>
          <w:behavior w:val="content"/>
        </w:behaviors>
        <w:guid w:val="{A0EB1FD7-0A14-4ABC-ACC2-567209245BAF}"/>
      </w:docPartPr>
      <w:docPartBody>
        <w:p w:rsidR="000D5BAB" w:rsidRDefault="00036412">
          <w:r>
            <w:rPr>
              <w:color w:val="808080"/>
            </w:rPr>
            <w:t>单击此处输入文字。</w:t>
          </w:r>
        </w:p>
      </w:docPartBody>
    </w:docPart>
    <w:docPart>
      <w:docPartPr>
        <w:name w:val="{c5422ec6-e47e-4ae8-b525-210d0ceefc4c}"/>
        <w:category>
          <w:name w:val="常规"/>
          <w:gallery w:val="placeholder"/>
        </w:category>
        <w:types>
          <w:type w:val="bbPlcHdr"/>
        </w:types>
        <w:behaviors>
          <w:behavior w:val="content"/>
        </w:behaviors>
        <w:guid w:val="{C5422EC6-E47E-4AE8-B525-210D0CEEFC4C}"/>
      </w:docPartPr>
      <w:docPartBody>
        <w:p w:rsidR="000D5BAB" w:rsidRDefault="00036412">
          <w:r>
            <w:rPr>
              <w:color w:val="808080"/>
            </w:rPr>
            <w:t>单击此处输入文字。</w:t>
          </w:r>
        </w:p>
      </w:docPartBody>
    </w:docPart>
    <w:docPart>
      <w:docPartPr>
        <w:name w:val="{9e6bc6ff-1c71-4be9-9ff4-94e026aeaf30}"/>
        <w:category>
          <w:name w:val="常规"/>
          <w:gallery w:val="placeholder"/>
        </w:category>
        <w:types>
          <w:type w:val="bbPlcHdr"/>
        </w:types>
        <w:behaviors>
          <w:behavior w:val="content"/>
        </w:behaviors>
        <w:guid w:val="{9E6BC6FF-1C71-4BE9-9FF4-94E026AEAF30}"/>
      </w:docPartPr>
      <w:docPartBody>
        <w:p w:rsidR="000D5BAB" w:rsidRDefault="00036412">
          <w:r>
            <w:rPr>
              <w:color w:val="808080"/>
            </w:rPr>
            <w:t>单击此处输入文字。</w:t>
          </w:r>
        </w:p>
      </w:docPartBody>
    </w:docPart>
    <w:docPart>
      <w:docPartPr>
        <w:name w:val="{075aeec5-8e8d-4e9a-9f3d-75540f3972f8}"/>
        <w:category>
          <w:name w:val="常规"/>
          <w:gallery w:val="placeholder"/>
        </w:category>
        <w:types>
          <w:type w:val="bbPlcHdr"/>
        </w:types>
        <w:behaviors>
          <w:behavior w:val="content"/>
        </w:behaviors>
        <w:guid w:val="{075AEEC5-8E8D-4E9A-9F3D-75540F3972F8}"/>
      </w:docPartPr>
      <w:docPartBody>
        <w:p w:rsidR="000D5BAB" w:rsidRDefault="00036412">
          <w:r>
            <w:rPr>
              <w:color w:val="808080"/>
            </w:rPr>
            <w:t>单击此处输入文字。</w:t>
          </w:r>
        </w:p>
      </w:docPartBody>
    </w:docPart>
    <w:docPart>
      <w:docPartPr>
        <w:name w:val="{6100a955-dd92-467a-89a7-231f1da6c56b}"/>
        <w:category>
          <w:name w:val="常规"/>
          <w:gallery w:val="placeholder"/>
        </w:category>
        <w:types>
          <w:type w:val="bbPlcHdr"/>
        </w:types>
        <w:behaviors>
          <w:behavior w:val="content"/>
        </w:behaviors>
        <w:guid w:val="{6100A955-DD92-467A-89A7-231F1DA6C56B}"/>
      </w:docPartPr>
      <w:docPartBody>
        <w:p w:rsidR="000D5BAB" w:rsidRDefault="00036412">
          <w:r>
            <w:rPr>
              <w:color w:val="808080"/>
            </w:rPr>
            <w:t>单击此处输入文字。</w:t>
          </w:r>
        </w:p>
      </w:docPartBody>
    </w:docPart>
    <w:docPart>
      <w:docPartPr>
        <w:name w:val="{2d67a39e-2e2f-4428-b3b5-06bacd3a6ec5}"/>
        <w:category>
          <w:name w:val="常规"/>
          <w:gallery w:val="placeholder"/>
        </w:category>
        <w:types>
          <w:type w:val="bbPlcHdr"/>
        </w:types>
        <w:behaviors>
          <w:behavior w:val="content"/>
        </w:behaviors>
        <w:guid w:val="{2D67A39E-2E2F-4428-B3B5-06BACD3A6EC5}"/>
      </w:docPartPr>
      <w:docPartBody>
        <w:p w:rsidR="000D5BAB" w:rsidRDefault="00036412">
          <w:r>
            <w:rPr>
              <w:color w:val="808080"/>
            </w:rPr>
            <w:t>单击此处输入文字。</w:t>
          </w:r>
        </w:p>
      </w:docPartBody>
    </w:docPart>
    <w:docPart>
      <w:docPartPr>
        <w:name w:val="{b293752e-6956-43ac-a4f0-39b870e8c4ba}"/>
        <w:category>
          <w:name w:val="常规"/>
          <w:gallery w:val="placeholder"/>
        </w:category>
        <w:types>
          <w:type w:val="bbPlcHdr"/>
        </w:types>
        <w:behaviors>
          <w:behavior w:val="content"/>
        </w:behaviors>
        <w:guid w:val="{B293752E-6956-43AC-A4F0-39B870E8C4BA}"/>
      </w:docPartPr>
      <w:docPartBody>
        <w:p w:rsidR="000D5BAB" w:rsidRDefault="00036412">
          <w:r>
            <w:rPr>
              <w:color w:val="808080"/>
            </w:rPr>
            <w:t>单击此处输入文字。</w:t>
          </w:r>
        </w:p>
      </w:docPartBody>
    </w:docPart>
    <w:docPart>
      <w:docPartPr>
        <w:name w:val="{121c723d-ab73-449c-af33-358d32535203}"/>
        <w:category>
          <w:name w:val="常规"/>
          <w:gallery w:val="placeholder"/>
        </w:category>
        <w:types>
          <w:type w:val="bbPlcHdr"/>
        </w:types>
        <w:behaviors>
          <w:behavior w:val="content"/>
        </w:behaviors>
        <w:guid w:val="{121C723D-AB73-449C-AF33-358D32535203}"/>
      </w:docPartPr>
      <w:docPartBody>
        <w:p w:rsidR="000D5BAB" w:rsidRDefault="00036412">
          <w:r>
            <w:rPr>
              <w:color w:val="808080"/>
            </w:rPr>
            <w:t>单击此处输入文字。</w:t>
          </w:r>
        </w:p>
      </w:docPartBody>
    </w:docPart>
    <w:docPart>
      <w:docPartPr>
        <w:name w:val="{77e34183-6b8d-4d38-a028-31aef9fd94cd}"/>
        <w:category>
          <w:name w:val="常规"/>
          <w:gallery w:val="placeholder"/>
        </w:category>
        <w:types>
          <w:type w:val="bbPlcHdr"/>
        </w:types>
        <w:behaviors>
          <w:behavior w:val="content"/>
        </w:behaviors>
        <w:guid w:val="{77E34183-6B8D-4D38-A028-31AEF9FD94CD}"/>
      </w:docPartPr>
      <w:docPartBody>
        <w:p w:rsidR="000D5BAB" w:rsidRDefault="00036412">
          <w:r>
            <w:rPr>
              <w:color w:val="808080"/>
            </w:rPr>
            <w:t>单击此处输入文字。</w:t>
          </w:r>
        </w:p>
      </w:docPartBody>
    </w:docPart>
    <w:docPart>
      <w:docPartPr>
        <w:name w:val="{c7f712b9-1d10-4ce2-b016-85845b452fa4}"/>
        <w:category>
          <w:name w:val="常规"/>
          <w:gallery w:val="placeholder"/>
        </w:category>
        <w:types>
          <w:type w:val="bbPlcHdr"/>
        </w:types>
        <w:behaviors>
          <w:behavior w:val="content"/>
        </w:behaviors>
        <w:guid w:val="{C7F712B9-1D10-4CE2-B016-85845B452FA4}"/>
      </w:docPartPr>
      <w:docPartBody>
        <w:p w:rsidR="000D5BAB" w:rsidRDefault="00036412">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BAB"/>
    <w:rsid w:val="00036412"/>
    <w:rsid w:val="000D5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A02ECA-7776-468D-955F-531F7D2B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Template>
  <TotalTime>8</TotalTime>
  <Pages>19</Pages>
  <Words>1015</Words>
  <Characters>5792</Characters>
  <Application>Microsoft Office Word</Application>
  <DocSecurity>0</DocSecurity>
  <Lines>48</Lines>
  <Paragraphs>13</Paragraphs>
  <ScaleCrop>false</ScaleCrop>
  <Company>EQUIFAX</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creator>Junru Bill Zhong</dc:creator>
  <cp:lastModifiedBy>Zhang qiaomu</cp:lastModifiedBy>
  <cp:revision>11</cp:revision>
  <dcterms:created xsi:type="dcterms:W3CDTF">2019-03-31T09:07:00Z</dcterms:created>
  <dcterms:modified xsi:type="dcterms:W3CDTF">2019-05-25T13:04:00Z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